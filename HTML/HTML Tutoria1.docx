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3D2" w:rsidRPr="007623D2" w:rsidRDefault="00C55FB1"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Pr>
          <w:rFonts w:ascii="Helvetica" w:eastAsia="Times New Roman" w:hAnsi="Helvetica" w:cs="Helvetica"/>
          <w:color w:val="610B38"/>
          <w:kern w:val="36"/>
          <w:sz w:val="39"/>
          <w:szCs w:val="39"/>
        </w:rPr>
        <w:t>&lt;</w:t>
      </w:r>
      <w:r w:rsidR="007623D2" w:rsidRPr="007623D2">
        <w:rPr>
          <w:rFonts w:ascii="Helvetica" w:eastAsia="Times New Roman" w:hAnsi="Helvetica" w:cs="Helvetica"/>
          <w:color w:val="610B38"/>
          <w:kern w:val="36"/>
          <w:sz w:val="39"/>
          <w:szCs w:val="39"/>
        </w:rPr>
        <w:t>HTML Tutorial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HTML tutorial</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or HTML 5 tutorial provides basic and advanced concepts of html. Our HTML tutorial is developed for beginners and professionals. The major points of HTML are given below:</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stands for Hyper Text Markup Language.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is used to create web pages.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is widely used language on the web.</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We can create static website by HTML only.</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Example with HTML Editor</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In this tutorial, you will get a lot of examples, in fact one example for every chapter. </w:t>
      </w:r>
      <w:proofErr w:type="gramStart"/>
      <w:r w:rsidRPr="007623D2">
        <w:rPr>
          <w:rFonts w:ascii="Verdana" w:eastAsia="Times New Roman" w:hAnsi="Verdana" w:cs="Times New Roman"/>
          <w:color w:val="000000"/>
          <w:sz w:val="18"/>
          <w:szCs w:val="18"/>
        </w:rPr>
        <w:t>you</w:t>
      </w:r>
      <w:proofErr w:type="gramEnd"/>
      <w:r w:rsidRPr="007623D2">
        <w:rPr>
          <w:rFonts w:ascii="Verdana" w:eastAsia="Times New Roman" w:hAnsi="Verdana" w:cs="Times New Roman"/>
          <w:color w:val="000000"/>
          <w:sz w:val="18"/>
          <w:szCs w:val="18"/>
        </w:rPr>
        <w:t xml:space="preserve"> can also edit and run these examples, with our online HTML editor.</w:t>
      </w:r>
    </w:p>
    <w:p w:rsidR="007623D2" w:rsidRPr="007623D2" w:rsidRDefault="007623D2" w:rsidP="007623D2">
      <w:pPr>
        <w:numPr>
          <w:ilvl w:val="0"/>
          <w:numId w:val="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&lt;!DOCTYPE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&lt;html&gt;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&lt;body&gt;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&lt;h1&gt;</w:t>
      </w:r>
      <w:r w:rsidRPr="007623D2">
        <w:rPr>
          <w:rFonts w:ascii="Verdana" w:eastAsia="Times New Roman" w:hAnsi="Verdana" w:cs="Times New Roman"/>
          <w:color w:val="000000"/>
          <w:sz w:val="18"/>
          <w:szCs w:val="18"/>
          <w:bdr w:val="none" w:sz="0" w:space="0" w:color="auto" w:frame="1"/>
        </w:rPr>
        <w:t>Write Your First Heading</w:t>
      </w:r>
      <w:r w:rsidRPr="007623D2">
        <w:rPr>
          <w:rFonts w:ascii="Verdana" w:eastAsia="Times New Roman" w:hAnsi="Verdana" w:cs="Times New Roman"/>
          <w:b/>
          <w:bCs/>
          <w:color w:val="006699"/>
          <w:sz w:val="18"/>
        </w:rPr>
        <w:t>&lt;/h1&gt;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Write Your First Paragraph.</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&lt;/body&gt;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&lt;/html&gt;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5 Tags</w:t>
      </w:r>
    </w:p>
    <w:p w:rsidR="007623D2" w:rsidRPr="007623D2" w:rsidRDefault="007623D2" w:rsidP="007623D2">
      <w:pPr>
        <w:pStyle w:val="ListParagraph"/>
        <w:numPr>
          <w:ilvl w:val="0"/>
          <w:numId w:val="1"/>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In this tutorial, we will learn HTML 5 tags such as audio tag, video tag, canvas tag, HTML </w:t>
      </w:r>
      <w:proofErr w:type="spellStart"/>
      <w:r w:rsidRPr="007623D2">
        <w:rPr>
          <w:rFonts w:ascii="Verdana" w:eastAsia="Times New Roman" w:hAnsi="Verdana" w:cs="Times New Roman"/>
          <w:color w:val="000000"/>
          <w:sz w:val="18"/>
          <w:szCs w:val="18"/>
        </w:rPr>
        <w:t>svg</w:t>
      </w:r>
      <w:proofErr w:type="spellEnd"/>
      <w:r w:rsidRPr="007623D2">
        <w:rPr>
          <w:rFonts w:ascii="Verdana" w:eastAsia="Times New Roman" w:hAnsi="Verdana" w:cs="Times New Roman"/>
          <w:color w:val="000000"/>
          <w:sz w:val="18"/>
          <w:szCs w:val="18"/>
        </w:rPr>
        <w:t xml:space="preserve">, HTML </w:t>
      </w:r>
      <w:proofErr w:type="spellStart"/>
      <w:r w:rsidRPr="007623D2">
        <w:rPr>
          <w:rFonts w:ascii="Verdana" w:eastAsia="Times New Roman" w:hAnsi="Verdana" w:cs="Times New Roman"/>
          <w:color w:val="000000"/>
          <w:sz w:val="18"/>
          <w:szCs w:val="18"/>
        </w:rPr>
        <w:t>geolocation</w:t>
      </w:r>
      <w:proofErr w:type="spellEnd"/>
      <w:r w:rsidRPr="007623D2">
        <w:rPr>
          <w:rFonts w:ascii="Verdana" w:eastAsia="Times New Roman" w:hAnsi="Verdana" w:cs="Times New Roman"/>
          <w:color w:val="000000"/>
          <w:sz w:val="18"/>
          <w:szCs w:val="18"/>
        </w:rPr>
        <w:t>, HTML drag and drop etc.</w:t>
      </w:r>
    </w:p>
    <w:p w:rsidR="007623D2" w:rsidRPr="007623D2" w:rsidRDefault="00995CE5" w:rsidP="007623D2">
      <w:pPr>
        <w:pStyle w:val="ListParagraph"/>
        <w:numPr>
          <w:ilvl w:val="0"/>
          <w:numId w:val="1"/>
        </w:numPr>
        <w:spacing w:after="0" w:line="240" w:lineRule="auto"/>
        <w:rPr>
          <w:rFonts w:ascii="Times New Roman" w:eastAsia="Times New Roman" w:hAnsi="Times New Roman" w:cs="Times New Roman"/>
          <w:sz w:val="24"/>
          <w:szCs w:val="24"/>
        </w:rPr>
      </w:pPr>
      <w:r>
        <w:pict>
          <v:rect id="_x0000_i1026" style="width:0;height:.7pt" o:hrstd="t" o:hrnoshade="t" o:hr="t" fillcolor="#d4d4d4" stroked="f"/>
        </w:pict>
      </w:r>
    </w:p>
    <w:p w:rsidR="007623D2" w:rsidRPr="007623D2" w:rsidRDefault="007623D2" w:rsidP="007623D2">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All HTML Tags</w:t>
      </w:r>
    </w:p>
    <w:p w:rsidR="007623D2" w:rsidRPr="007623D2" w:rsidRDefault="007623D2" w:rsidP="007623D2">
      <w:pPr>
        <w:pStyle w:val="ListParagraph"/>
        <w:numPr>
          <w:ilvl w:val="0"/>
          <w:numId w:val="1"/>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At last, we will learn all HTML tags one by one for example, marquee tag, </w:t>
      </w:r>
      <w:proofErr w:type="spellStart"/>
      <w:r w:rsidRPr="007623D2">
        <w:rPr>
          <w:rFonts w:ascii="Verdana" w:eastAsia="Times New Roman" w:hAnsi="Verdana" w:cs="Times New Roman"/>
          <w:color w:val="000000"/>
          <w:sz w:val="18"/>
          <w:szCs w:val="18"/>
        </w:rPr>
        <w:t>textarea</w:t>
      </w:r>
      <w:proofErr w:type="spellEnd"/>
      <w:r w:rsidRPr="007623D2">
        <w:rPr>
          <w:rFonts w:ascii="Verdana" w:eastAsia="Times New Roman" w:hAnsi="Verdana" w:cs="Times New Roman"/>
          <w:color w:val="000000"/>
          <w:sz w:val="18"/>
          <w:szCs w:val="18"/>
        </w:rPr>
        <w:t xml:space="preserve"> tag, </w:t>
      </w:r>
      <w:proofErr w:type="spellStart"/>
      <w:r w:rsidRPr="007623D2">
        <w:rPr>
          <w:rFonts w:ascii="Verdana" w:eastAsia="Times New Roman" w:hAnsi="Verdana" w:cs="Times New Roman"/>
          <w:color w:val="000000"/>
          <w:sz w:val="18"/>
          <w:szCs w:val="18"/>
        </w:rPr>
        <w:t>br</w:t>
      </w:r>
      <w:proofErr w:type="spellEnd"/>
      <w:r w:rsidRPr="007623D2">
        <w:rPr>
          <w:rFonts w:ascii="Verdana" w:eastAsia="Times New Roman" w:hAnsi="Verdana" w:cs="Times New Roman"/>
          <w:color w:val="000000"/>
          <w:sz w:val="18"/>
          <w:szCs w:val="18"/>
        </w:rPr>
        <w:t xml:space="preserve"> tag, hr tag, pre tag, h tag, code tag, input tag, title tag, </w:t>
      </w:r>
      <w:proofErr w:type="gramStart"/>
      <w:r w:rsidRPr="007623D2">
        <w:rPr>
          <w:rFonts w:ascii="Verdana" w:eastAsia="Times New Roman" w:hAnsi="Verdana" w:cs="Times New Roman"/>
          <w:color w:val="000000"/>
          <w:sz w:val="18"/>
          <w:szCs w:val="18"/>
        </w:rPr>
        <w:t>meta</w:t>
      </w:r>
      <w:proofErr w:type="gramEnd"/>
      <w:r w:rsidRPr="007623D2">
        <w:rPr>
          <w:rFonts w:ascii="Verdana" w:eastAsia="Times New Roman" w:hAnsi="Verdana" w:cs="Times New Roman"/>
          <w:color w:val="000000"/>
          <w:sz w:val="18"/>
          <w:szCs w:val="18"/>
        </w:rPr>
        <w:t xml:space="preserve"> tag, script tag, style tag etc.</w:t>
      </w:r>
    </w:p>
    <w:p w:rsidR="007623D2" w:rsidRPr="007623D2" w:rsidRDefault="00995CE5" w:rsidP="007623D2">
      <w:pPr>
        <w:pStyle w:val="ListParagraph"/>
        <w:numPr>
          <w:ilvl w:val="0"/>
          <w:numId w:val="1"/>
        </w:numPr>
        <w:spacing w:after="0" w:line="240" w:lineRule="auto"/>
        <w:rPr>
          <w:rFonts w:ascii="Times New Roman" w:eastAsia="Times New Roman" w:hAnsi="Times New Roman" w:cs="Times New Roman"/>
          <w:sz w:val="24"/>
          <w:szCs w:val="24"/>
        </w:rPr>
      </w:pPr>
      <w:r>
        <w:pict>
          <v:rect id="_x0000_i1027" style="width:0;height:.7pt" o:hrstd="t" o:hrnoshade="t" o:hr="t" fillcolor="#d4d4d4" stroked="f"/>
        </w:pict>
      </w:r>
    </w:p>
    <w:p w:rsidR="007623D2" w:rsidRPr="007623D2" w:rsidRDefault="007623D2" w:rsidP="007623D2">
      <w:pPr>
        <w:pStyle w:val="ListParagraph"/>
        <w:numPr>
          <w:ilvl w:val="0"/>
          <w:numId w:val="1"/>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Problem</w:t>
      </w:r>
    </w:p>
    <w:p w:rsidR="007623D2" w:rsidRPr="007623D2" w:rsidRDefault="007623D2" w:rsidP="007623D2">
      <w:pPr>
        <w:pStyle w:val="ListParagraph"/>
        <w:numPr>
          <w:ilvl w:val="0"/>
          <w:numId w:val="1"/>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find any problem or mistake in our tutorial, you can report to us. We assure, you will not find any problem in HTML tutorial.</w:t>
      </w:r>
    </w:p>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 xml:space="preserve">What is </w:t>
      </w:r>
      <w:proofErr w:type="gramStart"/>
      <w:r w:rsidRPr="007623D2">
        <w:rPr>
          <w:rFonts w:ascii="Helvetica" w:eastAsia="Times New Roman" w:hAnsi="Helvetica" w:cs="Helvetica"/>
          <w:color w:val="610B38"/>
          <w:kern w:val="36"/>
          <w:sz w:val="39"/>
          <w:szCs w:val="39"/>
        </w:rPr>
        <w:t>HTML</w:t>
      </w:r>
      <w:proofErr w:type="gramEnd"/>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8"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 xml:space="preserve">What is </w:t>
      </w:r>
      <w:proofErr w:type="gramStart"/>
      <w:r w:rsidRPr="007623D2">
        <w:rPr>
          <w:rFonts w:ascii="Helvetica" w:eastAsia="Times New Roman" w:hAnsi="Helvetica" w:cs="Helvetica"/>
          <w:color w:val="610B38"/>
          <w:sz w:val="34"/>
          <w:szCs w:val="34"/>
        </w:rPr>
        <w:t>HTML</w:t>
      </w:r>
      <w:proofErr w:type="gramEnd"/>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HTML is an acronym which stands for Hyper Text Markup Language. Let's see what </w:t>
      </w:r>
      <w:proofErr w:type="gramStart"/>
      <w:r w:rsidRPr="007623D2">
        <w:rPr>
          <w:rFonts w:ascii="Verdana" w:eastAsia="Times New Roman" w:hAnsi="Verdana" w:cs="Times New Roman"/>
          <w:color w:val="000000"/>
          <w:sz w:val="18"/>
          <w:szCs w:val="18"/>
        </w:rPr>
        <w:t>is Hyper Text</w:t>
      </w:r>
      <w:proofErr w:type="gramEnd"/>
      <w:r w:rsidRPr="007623D2">
        <w:rPr>
          <w:rFonts w:ascii="Verdana" w:eastAsia="Times New Roman" w:hAnsi="Verdana" w:cs="Times New Roman"/>
          <w:color w:val="000000"/>
          <w:sz w:val="18"/>
          <w:szCs w:val="18"/>
        </w:rPr>
        <w:t xml:space="preserve"> and what is Markup Language?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Hyper Text: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Hyper Text simply means "Text within Text". A text has a link within it, is a hypertext. Every time when you click on a word which brings you to a new webpage, you have clicked on a hypertext.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Markup language:</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A markup language is a programming language that is used make text more interactive and dynamic. It can turn a text into images, tables, links etc.</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 HTML document is made of many HTML tags and each HTML tag contains different content.</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a simple example of HTML.</w:t>
      </w:r>
    </w:p>
    <w:p w:rsidR="007623D2" w:rsidRPr="007623D2" w:rsidRDefault="007623D2" w:rsidP="007623D2">
      <w:pPr>
        <w:numPr>
          <w:ilvl w:val="0"/>
          <w:numId w:val="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&lt;!DOCTYPE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&lt;html&gt;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&lt;body&gt;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&lt;h1&gt;</w:t>
      </w:r>
      <w:r w:rsidRPr="007623D2">
        <w:rPr>
          <w:rFonts w:ascii="Verdana" w:eastAsia="Times New Roman" w:hAnsi="Verdana" w:cs="Times New Roman"/>
          <w:color w:val="000000"/>
          <w:sz w:val="18"/>
          <w:szCs w:val="18"/>
          <w:bdr w:val="none" w:sz="0" w:space="0" w:color="auto" w:frame="1"/>
        </w:rPr>
        <w:t>Write Your First Heading</w:t>
      </w:r>
      <w:r w:rsidRPr="007623D2">
        <w:rPr>
          <w:rFonts w:ascii="Verdana" w:eastAsia="Times New Roman" w:hAnsi="Verdana" w:cs="Times New Roman"/>
          <w:b/>
          <w:bCs/>
          <w:color w:val="006699"/>
          <w:sz w:val="18"/>
        </w:rPr>
        <w:t>&lt;/h1&gt;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Write Your First Paragraph.</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&lt;/body&gt;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&lt;/html&gt;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Description of HTML Example</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DOCTYPE:</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It defines the document type.</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b/>
          <w:bCs/>
          <w:color w:val="000000"/>
          <w:sz w:val="18"/>
          <w:szCs w:val="18"/>
        </w:rPr>
        <w:t>html</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Text between html tag describes the web document.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b/>
          <w:bCs/>
          <w:color w:val="000000"/>
          <w:sz w:val="18"/>
          <w:szCs w:val="18"/>
        </w:rPr>
        <w:t>body</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Text between body tag describes the body content of the page that is visible to the end user.</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b/>
          <w:bCs/>
          <w:color w:val="000000"/>
          <w:sz w:val="18"/>
          <w:szCs w:val="18"/>
        </w:rPr>
        <w:t>h1</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Text between h1 tag describes the heading of the webpage.</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b/>
          <w:bCs/>
          <w:color w:val="000000"/>
          <w:sz w:val="18"/>
          <w:szCs w:val="18"/>
        </w:rPr>
        <w:t>p</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Text between p tag describes the paragraph of the webpage.</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0"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Brief History of HTML</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In the late </w:t>
      </w:r>
      <w:proofErr w:type="gramStart"/>
      <w:r w:rsidRPr="007623D2">
        <w:rPr>
          <w:rFonts w:ascii="Verdana" w:eastAsia="Times New Roman" w:hAnsi="Verdana" w:cs="Times New Roman"/>
          <w:color w:val="000000"/>
          <w:sz w:val="18"/>
          <w:szCs w:val="18"/>
        </w:rPr>
        <w:t>1980's ,</w:t>
      </w:r>
      <w:proofErr w:type="gramEnd"/>
      <w:r w:rsidRPr="007623D2">
        <w:rPr>
          <w:rFonts w:ascii="Verdana" w:eastAsia="Times New Roman" w:hAnsi="Verdana" w:cs="Times New Roman"/>
          <w:color w:val="000000"/>
          <w:sz w:val="18"/>
          <w:szCs w:val="18"/>
        </w:rPr>
        <w:t xml:space="preserve"> A physicist, Tim Berners-Lee who was a contractor at CERN, proposed a system for CERN researchers. In 1989, he wrote a memo proposing an internet based hypertext system.</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Tim Berners-Lee</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is known as</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father of HTML</w:t>
      </w:r>
      <w:r w:rsidRPr="007623D2">
        <w:rPr>
          <w:rFonts w:ascii="Verdana" w:eastAsia="Times New Roman" w:hAnsi="Verdana" w:cs="Times New Roman"/>
          <w:color w:val="000000"/>
          <w:sz w:val="18"/>
          <w:szCs w:val="18"/>
        </w:rPr>
        <w:t>. The first available description of HTML was a document called "HTML Tags" proposed by Tim in late 1991.</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lastRenderedPageBreak/>
        <w:pict>
          <v:rect id="_x0000_i1031"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Features of HTML</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1) It is a very</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easy and simple</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language. It can be easily understood and modified.</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2) It is very easy to make</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effective presentation</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with HTML because it has a lot of</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formatting tags</w:t>
      </w:r>
      <w:r w:rsidRPr="007623D2">
        <w:rPr>
          <w:rFonts w:ascii="Verdana" w:eastAsia="Times New Roman" w:hAnsi="Verdana" w:cs="Times New Roman"/>
          <w:color w:val="000000"/>
          <w:sz w:val="18"/>
          <w:szCs w:val="18"/>
        </w:rPr>
        <w: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3) It is a</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markup language</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so it provides a flexible way to design web pages along with the text.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4) It facilitates programmers to add</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link</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on the web pages (by</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html anchor tag</w:t>
      </w:r>
      <w:proofErr w:type="gramStart"/>
      <w:r w:rsidRPr="007623D2">
        <w:rPr>
          <w:rFonts w:ascii="Verdana" w:eastAsia="Times New Roman" w:hAnsi="Verdana" w:cs="Times New Roman"/>
          <w:color w:val="000000"/>
          <w:sz w:val="18"/>
          <w:szCs w:val="18"/>
        </w:rPr>
        <w:t>) ,</w:t>
      </w:r>
      <w:proofErr w:type="gramEnd"/>
      <w:r w:rsidRPr="007623D2">
        <w:rPr>
          <w:rFonts w:ascii="Verdana" w:eastAsia="Times New Roman" w:hAnsi="Verdana" w:cs="Times New Roman"/>
          <w:color w:val="000000"/>
          <w:sz w:val="18"/>
          <w:szCs w:val="18"/>
        </w:rPr>
        <w:t xml:space="preserve"> so it enhances the interest of browsing of the user.</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5) It is</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platform-independent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because it can be displayed on any platform like Windows, Linux and Macintosh etc.</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6) It facilitates the programmer to add</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Graphics, Videos, and Sound</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to the web pages which makes it more attractive and interactive.</w:t>
      </w:r>
    </w:p>
    <w:p w:rsidR="007623D2" w:rsidRPr="007623D2" w:rsidRDefault="007623D2" w:rsidP="007623D2">
      <w:pPr>
        <w:pStyle w:val="ListParagraph"/>
        <w:numPr>
          <w:ilvl w:val="0"/>
          <w:numId w:val="2"/>
        </w:num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tags contain three main parts: opening tag, content and closing tag. But some HTML tags are unclosed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When a web browser reads an HTML document, browser reads it from top to bottom and left to right. HTML tags are used to create HTML documents and render their properties. Each HTML tags have different properties.</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2"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Syntax</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&lt;tag&gt; content &lt;/tag&gt;</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3"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Tag Examples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Note: HTML Tags are always written in lowercase letters. The basic HTML tags are given below:</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&lt;p&gt; Paragraph Tag &lt;/p&gt;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Verdana" w:eastAsia="Times New Roman" w:hAnsi="Verdana" w:cs="Times New Roman"/>
          <w:b/>
          <w:bCs/>
          <w:color w:val="000000"/>
          <w:sz w:val="36"/>
          <w:szCs w:val="36"/>
        </w:rPr>
      </w:pPr>
      <w:r w:rsidRPr="007623D2">
        <w:rPr>
          <w:rFonts w:ascii="Verdana" w:eastAsia="Times New Roman" w:hAnsi="Verdana" w:cs="Times New Roman"/>
          <w:b/>
          <w:bCs/>
          <w:color w:val="000000"/>
          <w:sz w:val="36"/>
          <w:szCs w:val="36"/>
        </w:rPr>
        <w:t>&lt;h2&gt; Heading Tag &lt;/h2&gt;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&lt;b&gt;</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Bold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&lt;/b&gt;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&lt;i&gt;</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Italic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&lt;/i&gt;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&lt;u&gt;</w:t>
      </w:r>
      <w:r w:rsidRPr="007623D2">
        <w:rPr>
          <w:rFonts w:ascii="Verdana" w:eastAsia="Times New Roman" w:hAnsi="Verdana" w:cs="Times New Roman"/>
          <w:color w:val="000000"/>
          <w:sz w:val="18"/>
          <w:u w:val="single"/>
        </w:rPr>
        <w:t> </w:t>
      </w:r>
      <w:r w:rsidRPr="007623D2">
        <w:rPr>
          <w:rFonts w:ascii="Verdana" w:eastAsia="Times New Roman" w:hAnsi="Verdana" w:cs="Times New Roman"/>
          <w:color w:val="000000"/>
          <w:sz w:val="18"/>
          <w:szCs w:val="18"/>
          <w:u w:val="single"/>
        </w:rPr>
        <w:t>Underline Tag</w:t>
      </w:r>
      <w:r w:rsidRPr="007623D2">
        <w:rPr>
          <w:rFonts w:ascii="Verdana" w:eastAsia="Times New Roman" w:hAnsi="Verdana" w:cs="Times New Roman"/>
          <w:color w:val="000000"/>
          <w:sz w:val="18"/>
          <w:szCs w:val="18"/>
        </w:rPr>
        <w:t>&lt;/u&gt;</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Unclosed HTML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Some HTML tags are not closed, for example </w:t>
      </w:r>
      <w:proofErr w:type="spellStart"/>
      <w:r w:rsidRPr="007623D2">
        <w:rPr>
          <w:rFonts w:ascii="Verdana" w:eastAsia="Times New Roman" w:hAnsi="Verdana" w:cs="Times New Roman"/>
          <w:color w:val="000000"/>
          <w:sz w:val="18"/>
          <w:szCs w:val="18"/>
        </w:rPr>
        <w:t>br</w:t>
      </w:r>
      <w:proofErr w:type="spellEnd"/>
      <w:r w:rsidRPr="007623D2">
        <w:rPr>
          <w:rFonts w:ascii="Verdana" w:eastAsia="Times New Roman" w:hAnsi="Verdana" w:cs="Times New Roman"/>
          <w:color w:val="000000"/>
          <w:sz w:val="18"/>
          <w:szCs w:val="18"/>
        </w:rPr>
        <w:t xml:space="preserve"> and hr.</w:t>
      </w:r>
    </w:p>
    <w:p w:rsidR="007623D2" w:rsidRPr="007623D2" w:rsidRDefault="007623D2" w:rsidP="007623D2">
      <w:pPr>
        <w:pStyle w:val="ListParagraph"/>
        <w:numPr>
          <w:ilvl w:val="0"/>
          <w:numId w:val="2"/>
        </w:numPr>
        <w:spacing w:after="0" w:line="240" w:lineRule="auto"/>
        <w:rPr>
          <w:rFonts w:ascii="Times New Roman" w:eastAsia="Times New Roman" w:hAnsi="Times New Roman" w:cs="Times New Roman"/>
          <w:sz w:val="24"/>
          <w:szCs w:val="24"/>
        </w:rPr>
      </w:pPr>
      <w:r w:rsidRPr="007623D2">
        <w:rPr>
          <w:rFonts w:ascii="Verdana" w:eastAsia="Times New Roman" w:hAnsi="Verdana" w:cs="Times New Roman"/>
          <w:b/>
          <w:bCs/>
          <w:color w:val="000000"/>
          <w:sz w:val="18"/>
          <w:szCs w:val="18"/>
          <w:shd w:val="clear" w:color="auto" w:fill="FFFFFF"/>
        </w:rPr>
        <w:t>&lt;</w:t>
      </w:r>
      <w:proofErr w:type="spellStart"/>
      <w:proofErr w:type="gramStart"/>
      <w:r w:rsidRPr="007623D2">
        <w:rPr>
          <w:rFonts w:ascii="Verdana" w:eastAsia="Times New Roman" w:hAnsi="Verdana" w:cs="Times New Roman"/>
          <w:b/>
          <w:bCs/>
          <w:color w:val="000000"/>
          <w:sz w:val="18"/>
          <w:szCs w:val="18"/>
          <w:shd w:val="clear" w:color="auto" w:fill="FFFFFF"/>
        </w:rPr>
        <w:t>br</w:t>
      </w:r>
      <w:proofErr w:type="spellEnd"/>
      <w:proofErr w:type="gramEnd"/>
      <w:r w:rsidRPr="007623D2">
        <w:rPr>
          <w:rFonts w:ascii="Verdana" w:eastAsia="Times New Roman" w:hAnsi="Verdana" w:cs="Times New Roman"/>
          <w:b/>
          <w:bCs/>
          <w:color w:val="000000"/>
          <w:sz w:val="18"/>
          <w:szCs w:val="18"/>
          <w:shd w:val="clear" w:color="auto" w:fill="FFFFFF"/>
        </w:rPr>
        <w:t>&gt; Tag</w:t>
      </w:r>
      <w:r w:rsidRPr="007623D2">
        <w:rPr>
          <w:rFonts w:ascii="Verdana" w:eastAsia="Times New Roman" w:hAnsi="Verdana" w:cs="Times New Roman"/>
          <w:color w:val="000000"/>
          <w:sz w:val="18"/>
          <w:szCs w:val="18"/>
          <w:shd w:val="clear" w:color="auto" w:fill="FFFFFF"/>
        </w:rPr>
        <w:t xml:space="preserve">: </w:t>
      </w:r>
      <w:proofErr w:type="spellStart"/>
      <w:r w:rsidRPr="007623D2">
        <w:rPr>
          <w:rFonts w:ascii="Verdana" w:eastAsia="Times New Roman" w:hAnsi="Verdana" w:cs="Times New Roman"/>
          <w:color w:val="000000"/>
          <w:sz w:val="18"/>
          <w:szCs w:val="18"/>
          <w:shd w:val="clear" w:color="auto" w:fill="FFFFFF"/>
        </w:rPr>
        <w:t>br</w:t>
      </w:r>
      <w:proofErr w:type="spellEnd"/>
      <w:r w:rsidRPr="007623D2">
        <w:rPr>
          <w:rFonts w:ascii="Verdana" w:eastAsia="Times New Roman" w:hAnsi="Verdana" w:cs="Times New Roman"/>
          <w:color w:val="000000"/>
          <w:sz w:val="18"/>
          <w:szCs w:val="18"/>
          <w:shd w:val="clear" w:color="auto" w:fill="FFFFFF"/>
        </w:rPr>
        <w:t xml:space="preserve"> stands for break line, it breaks the line of the code.</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gramStart"/>
      <w:r w:rsidRPr="007623D2">
        <w:rPr>
          <w:rFonts w:ascii="Verdana" w:eastAsia="Times New Roman" w:hAnsi="Verdana" w:cs="Times New Roman"/>
          <w:b/>
          <w:bCs/>
          <w:color w:val="000000"/>
          <w:sz w:val="18"/>
          <w:szCs w:val="18"/>
        </w:rPr>
        <w:t>hr</w:t>
      </w:r>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szCs w:val="18"/>
        </w:rPr>
        <w:t>: hr stands for Horizontal Rule. This tag is used to put a line across the webpage.</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4"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Meta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DOCTYPE, title, link, meta and style</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5"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lastRenderedPageBreak/>
        <w:t>HTML Text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&lt;p&gt;, &lt;h1&gt;, &lt;h2&gt;, &lt;h3&gt;, &lt;h4&gt;, &lt;h5&gt;, &lt;h6&gt;, &lt;strong&gt;, &lt;</w:t>
      </w:r>
      <w:proofErr w:type="spellStart"/>
      <w:r w:rsidRPr="007623D2">
        <w:rPr>
          <w:rFonts w:ascii="Verdana" w:eastAsia="Times New Roman" w:hAnsi="Verdana" w:cs="Times New Roman"/>
          <w:color w:val="000000"/>
          <w:sz w:val="18"/>
          <w:szCs w:val="18"/>
        </w:rPr>
        <w:t>em</w:t>
      </w:r>
      <w:proofErr w:type="spellEnd"/>
      <w:r w:rsidRPr="007623D2">
        <w:rPr>
          <w:rFonts w:ascii="Verdana" w:eastAsia="Times New Roman" w:hAnsi="Verdana" w:cs="Times New Roman"/>
          <w:color w:val="000000"/>
          <w:sz w:val="18"/>
          <w:szCs w:val="18"/>
        </w:rPr>
        <w:t>&gt;, &lt;</w:t>
      </w:r>
      <w:proofErr w:type="spellStart"/>
      <w:r w:rsidRPr="007623D2">
        <w:rPr>
          <w:rFonts w:ascii="Verdana" w:eastAsia="Times New Roman" w:hAnsi="Verdana" w:cs="Times New Roman"/>
          <w:color w:val="000000"/>
          <w:sz w:val="18"/>
          <w:szCs w:val="18"/>
        </w:rPr>
        <w:t>abbr</w:t>
      </w:r>
      <w:proofErr w:type="spellEnd"/>
      <w:r w:rsidRPr="007623D2">
        <w:rPr>
          <w:rFonts w:ascii="Verdana" w:eastAsia="Times New Roman" w:hAnsi="Verdana" w:cs="Times New Roman"/>
          <w:color w:val="000000"/>
          <w:sz w:val="18"/>
          <w:szCs w:val="18"/>
        </w:rPr>
        <w:t>&gt;, &lt;acronym&gt;, &lt;address&gt;, &lt;</w:t>
      </w:r>
      <w:proofErr w:type="spellStart"/>
      <w:r w:rsidRPr="007623D2">
        <w:rPr>
          <w:rFonts w:ascii="Verdana" w:eastAsia="Times New Roman" w:hAnsi="Verdana" w:cs="Times New Roman"/>
          <w:color w:val="000000"/>
          <w:sz w:val="18"/>
          <w:szCs w:val="18"/>
        </w:rPr>
        <w:t>bdo</w:t>
      </w:r>
      <w:proofErr w:type="spellEnd"/>
      <w:r w:rsidRPr="007623D2">
        <w:rPr>
          <w:rFonts w:ascii="Verdana" w:eastAsia="Times New Roman" w:hAnsi="Verdana" w:cs="Times New Roman"/>
          <w:color w:val="000000"/>
          <w:sz w:val="18"/>
          <w:szCs w:val="18"/>
        </w:rPr>
        <w:t>&gt;, &lt;</w:t>
      </w:r>
      <w:proofErr w:type="spellStart"/>
      <w:r w:rsidRPr="007623D2">
        <w:rPr>
          <w:rFonts w:ascii="Verdana" w:eastAsia="Times New Roman" w:hAnsi="Verdana" w:cs="Times New Roman"/>
          <w:color w:val="000000"/>
          <w:sz w:val="18"/>
          <w:szCs w:val="18"/>
        </w:rPr>
        <w:t>blockquote</w:t>
      </w:r>
      <w:proofErr w:type="spellEnd"/>
      <w:r w:rsidRPr="007623D2">
        <w:rPr>
          <w:rFonts w:ascii="Verdana" w:eastAsia="Times New Roman" w:hAnsi="Verdana" w:cs="Times New Roman"/>
          <w:color w:val="000000"/>
          <w:sz w:val="18"/>
          <w:szCs w:val="18"/>
        </w:rPr>
        <w:t>&gt;, &lt;cite&gt;, &lt;q&gt;, &lt;code&gt;, &lt;ins&gt;, &lt;del&gt;, &lt;</w:t>
      </w:r>
      <w:proofErr w:type="spellStart"/>
      <w:r w:rsidRPr="007623D2">
        <w:rPr>
          <w:rFonts w:ascii="Verdana" w:eastAsia="Times New Roman" w:hAnsi="Verdana" w:cs="Times New Roman"/>
          <w:color w:val="000000"/>
          <w:sz w:val="18"/>
          <w:szCs w:val="18"/>
        </w:rPr>
        <w:t>dfn</w:t>
      </w:r>
      <w:proofErr w:type="spellEnd"/>
      <w:r w:rsidRPr="007623D2">
        <w:rPr>
          <w:rFonts w:ascii="Verdana" w:eastAsia="Times New Roman" w:hAnsi="Verdana" w:cs="Times New Roman"/>
          <w:color w:val="000000"/>
          <w:sz w:val="18"/>
          <w:szCs w:val="18"/>
        </w:rPr>
        <w:t>&gt;, &lt;</w:t>
      </w:r>
      <w:proofErr w:type="spellStart"/>
      <w:r w:rsidRPr="007623D2">
        <w:rPr>
          <w:rFonts w:ascii="Verdana" w:eastAsia="Times New Roman" w:hAnsi="Verdana" w:cs="Times New Roman"/>
          <w:color w:val="000000"/>
          <w:sz w:val="18"/>
          <w:szCs w:val="18"/>
        </w:rPr>
        <w:t>kbd</w:t>
      </w:r>
      <w:proofErr w:type="spellEnd"/>
      <w:r w:rsidRPr="007623D2">
        <w:rPr>
          <w:rFonts w:ascii="Verdana" w:eastAsia="Times New Roman" w:hAnsi="Verdana" w:cs="Times New Roman"/>
          <w:color w:val="000000"/>
          <w:sz w:val="18"/>
          <w:szCs w:val="18"/>
        </w:rPr>
        <w:t>&gt;, &lt;pre&gt;, &lt;</w:t>
      </w:r>
      <w:proofErr w:type="spellStart"/>
      <w:r w:rsidRPr="007623D2">
        <w:rPr>
          <w:rFonts w:ascii="Verdana" w:eastAsia="Times New Roman" w:hAnsi="Verdana" w:cs="Times New Roman"/>
          <w:color w:val="000000"/>
          <w:sz w:val="18"/>
          <w:szCs w:val="18"/>
        </w:rPr>
        <w:t>samp</w:t>
      </w:r>
      <w:proofErr w:type="spellEnd"/>
      <w:r w:rsidRPr="007623D2">
        <w:rPr>
          <w:rFonts w:ascii="Verdana" w:eastAsia="Times New Roman" w:hAnsi="Verdana" w:cs="Times New Roman"/>
          <w:color w:val="000000"/>
          <w:sz w:val="18"/>
          <w:szCs w:val="18"/>
        </w:rPr>
        <w:t>&gt;, &lt;</w:t>
      </w:r>
      <w:proofErr w:type="spellStart"/>
      <w:r w:rsidRPr="007623D2">
        <w:rPr>
          <w:rFonts w:ascii="Verdana" w:eastAsia="Times New Roman" w:hAnsi="Verdana" w:cs="Times New Roman"/>
          <w:color w:val="000000"/>
          <w:sz w:val="18"/>
          <w:szCs w:val="18"/>
        </w:rPr>
        <w:t>var</w:t>
      </w:r>
      <w:proofErr w:type="spellEnd"/>
      <w:r w:rsidRPr="007623D2">
        <w:rPr>
          <w:rFonts w:ascii="Verdana" w:eastAsia="Times New Roman" w:hAnsi="Verdana" w:cs="Times New Roman"/>
          <w:color w:val="000000"/>
          <w:sz w:val="18"/>
          <w:szCs w:val="18"/>
        </w:rPr>
        <w:t>&gt; and &lt;</w:t>
      </w:r>
      <w:proofErr w:type="spellStart"/>
      <w:r w:rsidRPr="007623D2">
        <w:rPr>
          <w:rFonts w:ascii="Verdana" w:eastAsia="Times New Roman" w:hAnsi="Verdana" w:cs="Times New Roman"/>
          <w:color w:val="000000"/>
          <w:sz w:val="18"/>
          <w:szCs w:val="18"/>
        </w:rPr>
        <w:t>br</w:t>
      </w:r>
      <w:proofErr w:type="spellEnd"/>
      <w:r w:rsidRPr="007623D2">
        <w:rPr>
          <w:rFonts w:ascii="Verdana" w:eastAsia="Times New Roman" w:hAnsi="Verdana" w:cs="Times New Roman"/>
          <w:color w:val="000000"/>
          <w:sz w:val="18"/>
          <w:szCs w:val="18"/>
        </w:rPr>
        <w:t>&gt;</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6"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Link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&lt;a&gt; and &lt;base&gt;</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7"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Image and Object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img</w:t>
      </w:r>
      <w:proofErr w:type="spellEnd"/>
      <w:r w:rsidRPr="007623D2">
        <w:rPr>
          <w:rFonts w:ascii="Verdana" w:eastAsia="Times New Roman" w:hAnsi="Verdana" w:cs="Times New Roman"/>
          <w:color w:val="000000"/>
          <w:sz w:val="18"/>
          <w:szCs w:val="18"/>
        </w:rPr>
        <w:t>&gt;, &lt;area&gt;, &lt;map&gt;, &lt;</w:t>
      </w:r>
      <w:proofErr w:type="spellStart"/>
      <w:r w:rsidRPr="007623D2">
        <w:rPr>
          <w:rFonts w:ascii="Verdana" w:eastAsia="Times New Roman" w:hAnsi="Verdana" w:cs="Times New Roman"/>
          <w:color w:val="000000"/>
          <w:sz w:val="18"/>
          <w:szCs w:val="18"/>
        </w:rPr>
        <w:t>param</w:t>
      </w:r>
      <w:proofErr w:type="spellEnd"/>
      <w:r w:rsidRPr="007623D2">
        <w:rPr>
          <w:rFonts w:ascii="Verdana" w:eastAsia="Times New Roman" w:hAnsi="Verdana" w:cs="Times New Roman"/>
          <w:color w:val="000000"/>
          <w:sz w:val="18"/>
          <w:szCs w:val="18"/>
        </w:rPr>
        <w:t>&gt; and &lt;object&gt;</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8"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List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&gt;, &lt;</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&gt;, &lt;li&gt;, &lt;dl&gt;, &lt;</w:t>
      </w:r>
      <w:proofErr w:type="spellStart"/>
      <w:r w:rsidRPr="007623D2">
        <w:rPr>
          <w:rFonts w:ascii="Verdana" w:eastAsia="Times New Roman" w:hAnsi="Verdana" w:cs="Times New Roman"/>
          <w:color w:val="000000"/>
          <w:sz w:val="18"/>
          <w:szCs w:val="18"/>
        </w:rPr>
        <w:t>dt</w:t>
      </w:r>
      <w:proofErr w:type="spellEnd"/>
      <w:r w:rsidRPr="007623D2">
        <w:rPr>
          <w:rFonts w:ascii="Verdana" w:eastAsia="Times New Roman" w:hAnsi="Verdana" w:cs="Times New Roman"/>
          <w:color w:val="000000"/>
          <w:sz w:val="18"/>
          <w:szCs w:val="18"/>
        </w:rPr>
        <w:t>&gt; and &lt;</w:t>
      </w:r>
      <w:proofErr w:type="spellStart"/>
      <w:r w:rsidRPr="007623D2">
        <w:rPr>
          <w:rFonts w:ascii="Verdana" w:eastAsia="Times New Roman" w:hAnsi="Verdana" w:cs="Times New Roman"/>
          <w:color w:val="000000"/>
          <w:sz w:val="18"/>
          <w:szCs w:val="18"/>
        </w:rPr>
        <w:t>dd</w:t>
      </w:r>
      <w:proofErr w:type="spellEnd"/>
      <w:r w:rsidRPr="007623D2">
        <w:rPr>
          <w:rFonts w:ascii="Verdana" w:eastAsia="Times New Roman" w:hAnsi="Verdana" w:cs="Times New Roman"/>
          <w:color w:val="000000"/>
          <w:sz w:val="18"/>
          <w:szCs w:val="18"/>
        </w:rPr>
        <w:t>&gt;</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39"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Table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table, </w:t>
      </w:r>
      <w:proofErr w:type="spellStart"/>
      <w:r w:rsidRPr="007623D2">
        <w:rPr>
          <w:rFonts w:ascii="Verdana" w:eastAsia="Times New Roman" w:hAnsi="Verdana" w:cs="Times New Roman"/>
          <w:color w:val="000000"/>
          <w:sz w:val="18"/>
          <w:szCs w:val="18"/>
        </w:rPr>
        <w:t>tr</w:t>
      </w:r>
      <w:proofErr w:type="spellEnd"/>
      <w:r w:rsidRPr="007623D2">
        <w:rPr>
          <w:rFonts w:ascii="Verdana" w:eastAsia="Times New Roman" w:hAnsi="Verdana" w:cs="Times New Roman"/>
          <w:color w:val="000000"/>
          <w:sz w:val="18"/>
          <w:szCs w:val="18"/>
        </w:rPr>
        <w:t xml:space="preserve">, td, </w:t>
      </w:r>
      <w:proofErr w:type="spellStart"/>
      <w:r w:rsidRPr="007623D2">
        <w:rPr>
          <w:rFonts w:ascii="Verdana" w:eastAsia="Times New Roman" w:hAnsi="Verdana" w:cs="Times New Roman"/>
          <w:color w:val="000000"/>
          <w:sz w:val="18"/>
          <w:szCs w:val="18"/>
        </w:rPr>
        <w:t>th</w:t>
      </w:r>
      <w:proofErr w:type="spellEnd"/>
      <w:r w:rsidRPr="007623D2">
        <w:rPr>
          <w:rFonts w:ascii="Verdana" w:eastAsia="Times New Roman" w:hAnsi="Verdana" w:cs="Times New Roman"/>
          <w:color w:val="000000"/>
          <w:sz w:val="18"/>
          <w:szCs w:val="18"/>
        </w:rPr>
        <w:t xml:space="preserve">, </w:t>
      </w:r>
      <w:proofErr w:type="spellStart"/>
      <w:r w:rsidRPr="007623D2">
        <w:rPr>
          <w:rFonts w:ascii="Verdana" w:eastAsia="Times New Roman" w:hAnsi="Verdana" w:cs="Times New Roman"/>
          <w:color w:val="000000"/>
          <w:sz w:val="18"/>
          <w:szCs w:val="18"/>
        </w:rPr>
        <w:t>tbody</w:t>
      </w:r>
      <w:proofErr w:type="spellEnd"/>
      <w:r w:rsidRPr="007623D2">
        <w:rPr>
          <w:rFonts w:ascii="Verdana" w:eastAsia="Times New Roman" w:hAnsi="Verdana" w:cs="Times New Roman"/>
          <w:color w:val="000000"/>
          <w:sz w:val="18"/>
          <w:szCs w:val="18"/>
        </w:rPr>
        <w:t xml:space="preserve">, </w:t>
      </w:r>
      <w:proofErr w:type="spellStart"/>
      <w:r w:rsidRPr="007623D2">
        <w:rPr>
          <w:rFonts w:ascii="Verdana" w:eastAsia="Times New Roman" w:hAnsi="Verdana" w:cs="Times New Roman"/>
          <w:color w:val="000000"/>
          <w:sz w:val="18"/>
          <w:szCs w:val="18"/>
        </w:rPr>
        <w:t>thead</w:t>
      </w:r>
      <w:proofErr w:type="spellEnd"/>
      <w:r w:rsidRPr="007623D2">
        <w:rPr>
          <w:rFonts w:ascii="Verdana" w:eastAsia="Times New Roman" w:hAnsi="Verdana" w:cs="Times New Roman"/>
          <w:color w:val="000000"/>
          <w:sz w:val="18"/>
          <w:szCs w:val="18"/>
        </w:rPr>
        <w:t xml:space="preserve">, </w:t>
      </w:r>
      <w:proofErr w:type="spellStart"/>
      <w:r w:rsidRPr="007623D2">
        <w:rPr>
          <w:rFonts w:ascii="Verdana" w:eastAsia="Times New Roman" w:hAnsi="Verdana" w:cs="Times New Roman"/>
          <w:color w:val="000000"/>
          <w:sz w:val="18"/>
          <w:szCs w:val="18"/>
        </w:rPr>
        <w:t>tfoot</w:t>
      </w:r>
      <w:proofErr w:type="spellEnd"/>
      <w:r w:rsidRPr="007623D2">
        <w:rPr>
          <w:rFonts w:ascii="Verdana" w:eastAsia="Times New Roman" w:hAnsi="Verdana" w:cs="Times New Roman"/>
          <w:color w:val="000000"/>
          <w:sz w:val="18"/>
          <w:szCs w:val="18"/>
        </w:rPr>
        <w:t xml:space="preserve">, col, </w:t>
      </w:r>
      <w:proofErr w:type="spellStart"/>
      <w:r w:rsidRPr="007623D2">
        <w:rPr>
          <w:rFonts w:ascii="Verdana" w:eastAsia="Times New Roman" w:hAnsi="Verdana" w:cs="Times New Roman"/>
          <w:color w:val="000000"/>
          <w:sz w:val="18"/>
          <w:szCs w:val="18"/>
        </w:rPr>
        <w:t>colgroup</w:t>
      </w:r>
      <w:proofErr w:type="spellEnd"/>
      <w:r w:rsidRPr="007623D2">
        <w:rPr>
          <w:rFonts w:ascii="Verdana" w:eastAsia="Times New Roman" w:hAnsi="Verdana" w:cs="Times New Roman"/>
          <w:color w:val="000000"/>
          <w:sz w:val="18"/>
          <w:szCs w:val="18"/>
        </w:rPr>
        <w:t xml:space="preserve"> and caption</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40"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Form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form, input, </w:t>
      </w:r>
      <w:proofErr w:type="spellStart"/>
      <w:r w:rsidRPr="007623D2">
        <w:rPr>
          <w:rFonts w:ascii="Verdana" w:eastAsia="Times New Roman" w:hAnsi="Verdana" w:cs="Times New Roman"/>
          <w:color w:val="000000"/>
          <w:sz w:val="18"/>
          <w:szCs w:val="18"/>
        </w:rPr>
        <w:t>textarea</w:t>
      </w:r>
      <w:proofErr w:type="spellEnd"/>
      <w:r w:rsidRPr="007623D2">
        <w:rPr>
          <w:rFonts w:ascii="Verdana" w:eastAsia="Times New Roman" w:hAnsi="Verdana" w:cs="Times New Roman"/>
          <w:color w:val="000000"/>
          <w:sz w:val="18"/>
          <w:szCs w:val="18"/>
        </w:rPr>
        <w:t xml:space="preserve">, select, option, </w:t>
      </w:r>
      <w:proofErr w:type="spellStart"/>
      <w:r w:rsidRPr="007623D2">
        <w:rPr>
          <w:rFonts w:ascii="Verdana" w:eastAsia="Times New Roman" w:hAnsi="Verdana" w:cs="Times New Roman"/>
          <w:color w:val="000000"/>
          <w:sz w:val="18"/>
          <w:szCs w:val="18"/>
        </w:rPr>
        <w:t>optgroup</w:t>
      </w:r>
      <w:proofErr w:type="spellEnd"/>
      <w:r w:rsidRPr="007623D2">
        <w:rPr>
          <w:rFonts w:ascii="Verdana" w:eastAsia="Times New Roman" w:hAnsi="Verdana" w:cs="Times New Roman"/>
          <w:color w:val="000000"/>
          <w:sz w:val="18"/>
          <w:szCs w:val="18"/>
        </w:rPr>
        <w:t xml:space="preserve">, button, label, </w:t>
      </w:r>
      <w:proofErr w:type="spellStart"/>
      <w:r w:rsidRPr="007623D2">
        <w:rPr>
          <w:rFonts w:ascii="Verdana" w:eastAsia="Times New Roman" w:hAnsi="Verdana" w:cs="Times New Roman"/>
          <w:color w:val="000000"/>
          <w:sz w:val="18"/>
          <w:szCs w:val="18"/>
        </w:rPr>
        <w:t>fieldset</w:t>
      </w:r>
      <w:proofErr w:type="spellEnd"/>
      <w:r w:rsidRPr="007623D2">
        <w:rPr>
          <w:rFonts w:ascii="Verdana" w:eastAsia="Times New Roman" w:hAnsi="Verdana" w:cs="Times New Roman"/>
          <w:color w:val="000000"/>
          <w:sz w:val="18"/>
          <w:szCs w:val="18"/>
        </w:rPr>
        <w:t xml:space="preserve"> and legend</w:t>
      </w:r>
    </w:p>
    <w:p w:rsidR="007623D2" w:rsidRPr="007623D2" w:rsidRDefault="00995CE5" w:rsidP="007623D2">
      <w:pPr>
        <w:pStyle w:val="ListParagraph"/>
        <w:numPr>
          <w:ilvl w:val="0"/>
          <w:numId w:val="2"/>
        </w:numPr>
        <w:spacing w:after="0" w:line="240" w:lineRule="auto"/>
        <w:rPr>
          <w:rFonts w:ascii="Times New Roman" w:eastAsia="Times New Roman" w:hAnsi="Times New Roman" w:cs="Times New Roman"/>
          <w:sz w:val="24"/>
          <w:szCs w:val="24"/>
        </w:rPr>
      </w:pPr>
      <w:r>
        <w:pict>
          <v:rect id="_x0000_i1041" style="width:0;height:.7pt" o:hrstd="t" o:hrnoshade="t" o:hr="t" fillcolor="#d4d4d4" stroked="f"/>
        </w:pic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Scripting Tags</w:t>
      </w:r>
    </w:p>
    <w:p w:rsidR="007623D2" w:rsidRPr="007623D2" w:rsidRDefault="007623D2" w:rsidP="007623D2">
      <w:pPr>
        <w:pStyle w:val="ListParagraph"/>
        <w:numPr>
          <w:ilvl w:val="0"/>
          <w:numId w:val="2"/>
        </w:num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script and </w:t>
      </w:r>
      <w:proofErr w:type="spellStart"/>
      <w:r w:rsidRPr="007623D2">
        <w:rPr>
          <w:rFonts w:ascii="Verdana" w:eastAsia="Times New Roman" w:hAnsi="Verdana" w:cs="Times New Roman"/>
          <w:color w:val="000000"/>
          <w:sz w:val="18"/>
          <w:szCs w:val="18"/>
        </w:rPr>
        <w:t>noscript</w:t>
      </w:r>
      <w:proofErr w:type="spellEnd"/>
    </w:p>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Formatting</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Formatting</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HTML Formatting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is</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a process of formatting text for better look and feel</w:t>
      </w:r>
      <w:r w:rsidRPr="007623D2">
        <w:rPr>
          <w:rFonts w:ascii="Verdana" w:eastAsia="Times New Roman" w:hAnsi="Verdana" w:cs="Times New Roman"/>
          <w:color w:val="000000"/>
          <w:sz w:val="18"/>
          <w:szCs w:val="18"/>
        </w:rPr>
        <w:t>. There are many formatting tags in HTML. These tags are used to make text bold, italicized, or underlined. There are almost 12 options available that how text appears in HTML and XHTML.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Here, we are going to learn 12 HTML formatting tags.</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1) Bold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write anything within &lt;b&gt;............&lt;/b&gt; element, is shown in bold letters.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See this example:</w:t>
      </w:r>
    </w:p>
    <w:p w:rsidR="007623D2" w:rsidRPr="007623D2" w:rsidRDefault="007623D2" w:rsidP="007623D2">
      <w:pPr>
        <w:numPr>
          <w:ilvl w:val="0"/>
          <w:numId w:val="3"/>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&lt;b&gt;</w:t>
      </w:r>
      <w:r w:rsidRPr="007623D2">
        <w:rPr>
          <w:rFonts w:ascii="Verdana" w:eastAsia="Times New Roman" w:hAnsi="Verdana" w:cs="Times New Roman"/>
          <w:color w:val="000000"/>
          <w:sz w:val="18"/>
          <w:szCs w:val="18"/>
          <w:bdr w:val="none" w:sz="0" w:space="0" w:color="auto" w:frame="1"/>
        </w:rPr>
        <w:t>Write Your First Paragraph in bold text.</w:t>
      </w:r>
      <w:r w:rsidRPr="007623D2">
        <w:rPr>
          <w:rFonts w:ascii="Verdana" w:eastAsia="Times New Roman" w:hAnsi="Verdana" w:cs="Times New Roman"/>
          <w:b/>
          <w:bCs/>
          <w:color w:val="006699"/>
          <w:sz w:val="18"/>
        </w:rPr>
        <w:t>&lt;/b&gt;&lt;/p&gt;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Write Your First Paragraph in bold text.</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2) Italic Text</w:t>
      </w:r>
    </w:p>
    <w:p w:rsidR="007623D2" w:rsidRPr="007623D2" w:rsidRDefault="007623D2" w:rsidP="007623D2">
      <w:pPr>
        <w:spacing w:after="0" w:line="240" w:lineRule="auto"/>
        <w:rPr>
          <w:rFonts w:ascii="Times New Roman" w:eastAsia="Times New Roman" w:hAnsi="Times New Roman" w:cs="Times New Roman"/>
          <w:sz w:val="24"/>
          <w:szCs w:val="24"/>
        </w:rPr>
      </w:pPr>
      <w:r w:rsidRPr="007623D2">
        <w:rPr>
          <w:rFonts w:ascii="Verdana" w:eastAsia="Times New Roman" w:hAnsi="Verdana" w:cs="Times New Roman"/>
          <w:color w:val="000000"/>
          <w:sz w:val="18"/>
          <w:szCs w:val="18"/>
          <w:shd w:val="clear" w:color="auto" w:fill="FFFFFF"/>
        </w:rPr>
        <w:t>If you write anything within &lt;i&gt;............&lt;/i&gt; element, is shown in italic letters.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4"/>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&lt;i&gt;</w:t>
      </w:r>
      <w:r w:rsidRPr="007623D2">
        <w:rPr>
          <w:rFonts w:ascii="Verdana" w:eastAsia="Times New Roman" w:hAnsi="Verdana" w:cs="Times New Roman"/>
          <w:color w:val="000000"/>
          <w:sz w:val="18"/>
          <w:szCs w:val="18"/>
          <w:bdr w:val="none" w:sz="0" w:space="0" w:color="auto" w:frame="1"/>
        </w:rPr>
        <w:t>Write Your First Paragraph in italic text.</w:t>
      </w:r>
      <w:r w:rsidRPr="007623D2">
        <w:rPr>
          <w:rFonts w:ascii="Verdana" w:eastAsia="Times New Roman" w:hAnsi="Verdana" w:cs="Times New Roman"/>
          <w:b/>
          <w:bCs/>
          <w:color w:val="006699"/>
          <w:sz w:val="18"/>
        </w:rPr>
        <w:t>&lt;/i&gt;&lt;/p&gt;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6"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i/>
          <w:iCs/>
          <w:color w:val="000000"/>
          <w:sz w:val="18"/>
          <w:szCs w:val="18"/>
        </w:rPr>
        <w:t>Write Your First Paragraph in italic text.</w: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3) HTML Marked formatting</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want to mark or highlight a text, you should write the content within &lt;mark&gt;.........&lt;/mark&gt;.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5"/>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&lt;h2&gt;</w:t>
      </w:r>
      <w:r w:rsidRPr="007623D2">
        <w:rPr>
          <w:rFonts w:ascii="Verdana" w:eastAsia="Times New Roman" w:hAnsi="Verdana" w:cs="Times New Roman"/>
          <w:color w:val="000000"/>
          <w:sz w:val="18"/>
          <w:szCs w:val="18"/>
          <w:bdr w:val="none" w:sz="0" w:space="0" w:color="auto" w:frame="1"/>
        </w:rPr>
        <w:t>  I want to put a </w:t>
      </w:r>
      <w:r w:rsidRPr="007623D2">
        <w:rPr>
          <w:rFonts w:ascii="Verdana" w:eastAsia="Times New Roman" w:hAnsi="Verdana" w:cs="Times New Roman"/>
          <w:b/>
          <w:bCs/>
          <w:color w:val="006699"/>
          <w:sz w:val="18"/>
        </w:rPr>
        <w:t>&lt;mark&gt;</w:t>
      </w:r>
      <w:r w:rsidRPr="007623D2">
        <w:rPr>
          <w:rFonts w:ascii="Verdana" w:eastAsia="Times New Roman" w:hAnsi="Verdana" w:cs="Times New Roman"/>
          <w:color w:val="000000"/>
          <w:sz w:val="18"/>
          <w:szCs w:val="18"/>
          <w:bdr w:val="none" w:sz="0" w:space="0" w:color="auto" w:frame="1"/>
        </w:rPr>
        <w:t> Mark</w:t>
      </w:r>
      <w:r w:rsidRPr="007623D2">
        <w:rPr>
          <w:rFonts w:ascii="Verdana" w:eastAsia="Times New Roman" w:hAnsi="Verdana" w:cs="Times New Roman"/>
          <w:b/>
          <w:bCs/>
          <w:color w:val="006699"/>
          <w:sz w:val="18"/>
        </w:rPr>
        <w:t>&lt;/mark&gt;</w:t>
      </w:r>
      <w:r w:rsidRPr="007623D2">
        <w:rPr>
          <w:rFonts w:ascii="Verdana" w:eastAsia="Times New Roman" w:hAnsi="Verdana" w:cs="Times New Roman"/>
          <w:color w:val="000000"/>
          <w:sz w:val="18"/>
          <w:szCs w:val="18"/>
          <w:bdr w:val="none" w:sz="0" w:space="0" w:color="auto" w:frame="1"/>
        </w:rPr>
        <w:t> on your face</w:t>
      </w:r>
      <w:r w:rsidRPr="007623D2">
        <w:rPr>
          <w:rFonts w:ascii="Verdana" w:eastAsia="Times New Roman" w:hAnsi="Verdana" w:cs="Times New Roman"/>
          <w:b/>
          <w:bCs/>
          <w:color w:val="006699"/>
          <w:sz w:val="18"/>
        </w:rPr>
        <w:t>&lt;/h2&gt;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7"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995CE5" w:rsidP="007623D2">
      <w:pPr>
        <w:spacing w:after="0" w:line="240" w:lineRule="auto"/>
        <w:rPr>
          <w:rFonts w:ascii="Times New Roman" w:eastAsia="Times New Roman" w:hAnsi="Times New Roman" w:cs="Times New Roman"/>
          <w:sz w:val="24"/>
          <w:szCs w:val="24"/>
        </w:rPr>
      </w:pPr>
      <w:r>
        <w:rPr>
          <w:noProof/>
        </w:rPr>
        <w:drawing>
          <wp:inline distT="0" distB="0" distL="0" distR="0" wp14:anchorId="36E1A74B" wp14:editId="6362C8FE">
            <wp:extent cx="33813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419100"/>
                    </a:xfrm>
                    <a:prstGeom prst="rect">
                      <a:avLst/>
                    </a:prstGeom>
                  </pic:spPr>
                </pic:pic>
              </a:graphicData>
            </a:graphic>
          </wp:inline>
        </w:drawing>
      </w:r>
      <w:r>
        <w:rPr>
          <w:rFonts w:ascii="Times New Roman" w:eastAsia="Times New Roman" w:hAnsi="Times New Roman" w:cs="Times New Roman"/>
          <w:sz w:val="24"/>
          <w:szCs w:val="24"/>
        </w:rPr>
        <w:pict>
          <v:rect id="_x0000_i1045"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4) Underlined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write anything within &lt;u&gt;.........&lt;/u&gt; element, is shown in underlined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See this example:</w:t>
      </w:r>
    </w:p>
    <w:p w:rsidR="007623D2" w:rsidRPr="007623D2" w:rsidRDefault="007623D2" w:rsidP="007623D2">
      <w:pPr>
        <w:numPr>
          <w:ilvl w:val="0"/>
          <w:numId w:val="6"/>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&lt;u&gt;</w:t>
      </w:r>
      <w:r w:rsidRPr="007623D2">
        <w:rPr>
          <w:rFonts w:ascii="Verdana" w:eastAsia="Times New Roman" w:hAnsi="Verdana" w:cs="Times New Roman"/>
          <w:color w:val="000000"/>
          <w:sz w:val="18"/>
          <w:szCs w:val="18"/>
          <w:bdr w:val="none" w:sz="0" w:space="0" w:color="auto" w:frame="1"/>
        </w:rPr>
        <w:t>Write Your First Paragraph in underlined text.</w:t>
      </w:r>
      <w:r w:rsidRPr="007623D2">
        <w:rPr>
          <w:rFonts w:ascii="Verdana" w:eastAsia="Times New Roman" w:hAnsi="Verdana" w:cs="Times New Roman"/>
          <w:b/>
          <w:bCs/>
          <w:color w:val="006699"/>
          <w:sz w:val="18"/>
        </w:rPr>
        <w:t>&lt;/u&gt;&lt;/p&gt;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9"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u w:val="single"/>
        </w:rPr>
        <w:t>Write Your First Paragraph in underlined text.</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5) Strike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Anything written within &lt;strike&gt;.......................&lt;/strike&gt; element is displayed with strikethrough. It is a thin line which cross the statement.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7"/>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&lt;strike&gt;</w:t>
      </w:r>
      <w:r w:rsidRPr="007623D2">
        <w:rPr>
          <w:rFonts w:ascii="Verdana" w:eastAsia="Times New Roman" w:hAnsi="Verdana" w:cs="Times New Roman"/>
          <w:color w:val="000000"/>
          <w:sz w:val="18"/>
          <w:szCs w:val="18"/>
          <w:bdr w:val="none" w:sz="0" w:space="0" w:color="auto" w:frame="1"/>
        </w:rPr>
        <w:t>Write Your First Paragraph with strikethrough</w:t>
      </w:r>
      <w:r w:rsidRPr="007623D2">
        <w:rPr>
          <w:rFonts w:ascii="Verdana" w:eastAsia="Times New Roman" w:hAnsi="Verdana" w:cs="Times New Roman"/>
          <w:b/>
          <w:bCs/>
          <w:color w:val="006699"/>
          <w:sz w:val="18"/>
        </w:rPr>
        <w:t>&lt;/strike&gt;</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0"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strike/>
          <w:color w:val="000000"/>
          <w:sz w:val="18"/>
          <w:szCs w:val="18"/>
        </w:rPr>
        <w:t>Write Your First Paragraph with strikethrough.</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 xml:space="preserve">6) </w:t>
      </w:r>
      <w:proofErr w:type="spellStart"/>
      <w:r w:rsidRPr="007623D2">
        <w:rPr>
          <w:rFonts w:ascii="Helvetica" w:eastAsia="Times New Roman" w:hAnsi="Helvetica" w:cs="Helvetica"/>
          <w:color w:val="610B38"/>
          <w:sz w:val="34"/>
          <w:szCs w:val="34"/>
        </w:rPr>
        <w:t>Monospaced</w:t>
      </w:r>
      <w:proofErr w:type="spellEnd"/>
      <w:r w:rsidRPr="007623D2">
        <w:rPr>
          <w:rFonts w:ascii="Helvetica" w:eastAsia="Times New Roman" w:hAnsi="Helvetica" w:cs="Helvetica"/>
          <w:color w:val="610B38"/>
          <w:sz w:val="34"/>
          <w:szCs w:val="34"/>
        </w:rPr>
        <w:t xml:space="preserve"> Font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want that each letter has the same width then you should write the content within &lt;</w:t>
      </w:r>
      <w:proofErr w:type="spellStart"/>
      <w:r w:rsidRPr="007623D2">
        <w:rPr>
          <w:rFonts w:ascii="Verdana" w:eastAsia="Times New Roman" w:hAnsi="Verdana" w:cs="Times New Roman"/>
          <w:color w:val="000000"/>
          <w:sz w:val="18"/>
          <w:szCs w:val="18"/>
        </w:rPr>
        <w:t>tt</w:t>
      </w:r>
      <w:proofErr w:type="spellEnd"/>
      <w:r w:rsidRPr="007623D2">
        <w:rPr>
          <w:rFonts w:ascii="Verdana" w:eastAsia="Times New Roman" w:hAnsi="Verdana" w:cs="Times New Roman"/>
          <w:color w:val="000000"/>
          <w:sz w:val="18"/>
          <w:szCs w:val="18"/>
        </w:rPr>
        <w:t>&gt;.............&lt;/</w:t>
      </w:r>
      <w:proofErr w:type="spellStart"/>
      <w:r w:rsidRPr="007623D2">
        <w:rPr>
          <w:rFonts w:ascii="Verdana" w:eastAsia="Times New Roman" w:hAnsi="Verdana" w:cs="Times New Roman"/>
          <w:color w:val="000000"/>
          <w:sz w:val="18"/>
          <w:szCs w:val="18"/>
        </w:rPr>
        <w:t>tt</w:t>
      </w:r>
      <w:proofErr w:type="spellEnd"/>
      <w:r w:rsidRPr="007623D2">
        <w:rPr>
          <w:rFonts w:ascii="Verdana" w:eastAsia="Times New Roman" w:hAnsi="Verdana" w:cs="Times New Roman"/>
          <w:color w:val="000000"/>
          <w:sz w:val="18"/>
          <w:szCs w:val="18"/>
        </w:rPr>
        <w:t>&gt; element.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Note: We know that most of the fonts are known as variable-width fonts because different letters have different width. (</w:t>
      </w:r>
      <w:proofErr w:type="gramStart"/>
      <w:r w:rsidRPr="007623D2">
        <w:rPr>
          <w:rFonts w:ascii="Verdana" w:eastAsia="Times New Roman" w:hAnsi="Verdana" w:cs="Times New Roman"/>
          <w:color w:val="000000"/>
          <w:sz w:val="18"/>
          <w:szCs w:val="18"/>
        </w:rPr>
        <w:t>for</w:t>
      </w:r>
      <w:proofErr w:type="gramEnd"/>
      <w:r w:rsidRPr="007623D2">
        <w:rPr>
          <w:rFonts w:ascii="Verdana" w:eastAsia="Times New Roman" w:hAnsi="Verdana" w:cs="Times New Roman"/>
          <w:color w:val="000000"/>
          <w:sz w:val="18"/>
          <w:szCs w:val="18"/>
        </w:rPr>
        <w:t xml:space="preserve"> example: 'w' is wider than 'i'). </w:t>
      </w:r>
      <w:proofErr w:type="spellStart"/>
      <w:r w:rsidRPr="007623D2">
        <w:rPr>
          <w:rFonts w:ascii="Verdana" w:eastAsia="Times New Roman" w:hAnsi="Verdana" w:cs="Times New Roman"/>
          <w:color w:val="000000"/>
          <w:sz w:val="18"/>
          <w:szCs w:val="18"/>
        </w:rPr>
        <w:t>Monospaced</w:t>
      </w:r>
      <w:proofErr w:type="spellEnd"/>
      <w:r w:rsidRPr="007623D2">
        <w:rPr>
          <w:rFonts w:ascii="Verdana" w:eastAsia="Times New Roman" w:hAnsi="Verdana" w:cs="Times New Roman"/>
          <w:color w:val="000000"/>
          <w:sz w:val="18"/>
          <w:szCs w:val="18"/>
        </w:rPr>
        <w:t xml:space="preserve"> Font provides similar space among every letter.</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8"/>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Hello </w:t>
      </w:r>
      <w:r w:rsidRPr="007623D2">
        <w:rPr>
          <w:rFonts w:ascii="Verdana" w:eastAsia="Times New Roman" w:hAnsi="Verdana" w:cs="Times New Roman"/>
          <w:b/>
          <w:bCs/>
          <w:color w:val="006699"/>
          <w:sz w:val="18"/>
        </w:rPr>
        <w:t>&lt;tt&gt;</w:t>
      </w:r>
      <w:r w:rsidRPr="007623D2">
        <w:rPr>
          <w:rFonts w:ascii="Verdana" w:eastAsia="Times New Roman" w:hAnsi="Verdana" w:cs="Times New Roman"/>
          <w:color w:val="000000"/>
          <w:sz w:val="18"/>
          <w:szCs w:val="18"/>
          <w:bdr w:val="none" w:sz="0" w:space="0" w:color="auto" w:frame="1"/>
        </w:rPr>
        <w:t>Write Your First Paragraph in monospaced font.</w:t>
      </w:r>
      <w:r w:rsidRPr="007623D2">
        <w:rPr>
          <w:rFonts w:ascii="Verdana" w:eastAsia="Times New Roman" w:hAnsi="Verdana" w:cs="Times New Roman"/>
          <w:b/>
          <w:bCs/>
          <w:color w:val="006699"/>
          <w:sz w:val="18"/>
        </w:rPr>
        <w:t>&lt;/tt&gt;&lt;/p&gt;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1"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Hello</w:t>
      </w:r>
      <w:r w:rsidRPr="007623D2">
        <w:rPr>
          <w:rFonts w:ascii="Verdana" w:eastAsia="Times New Roman" w:hAnsi="Verdana" w:cs="Times New Roman"/>
          <w:color w:val="000000"/>
          <w:sz w:val="18"/>
        </w:rPr>
        <w:t> </w:t>
      </w:r>
      <w:r w:rsidRPr="007623D2">
        <w:rPr>
          <w:rFonts w:ascii="Courier New" w:eastAsia="Times New Roman" w:hAnsi="Courier New" w:cs="Courier New"/>
          <w:color w:val="000000"/>
          <w:sz w:val="20"/>
        </w:rPr>
        <w:t xml:space="preserve">Write Your First Paragraph in </w:t>
      </w:r>
      <w:proofErr w:type="spellStart"/>
      <w:r w:rsidRPr="007623D2">
        <w:rPr>
          <w:rFonts w:ascii="Courier New" w:eastAsia="Times New Roman" w:hAnsi="Courier New" w:cs="Courier New"/>
          <w:color w:val="000000"/>
          <w:sz w:val="20"/>
        </w:rPr>
        <w:t>monospaced</w:t>
      </w:r>
      <w:proofErr w:type="spellEnd"/>
      <w:r w:rsidRPr="007623D2">
        <w:rPr>
          <w:rFonts w:ascii="Courier New" w:eastAsia="Times New Roman" w:hAnsi="Courier New" w:cs="Courier New"/>
          <w:color w:val="000000"/>
          <w:sz w:val="20"/>
        </w:rPr>
        <w:t xml:space="preserve"> font.</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7) Superscript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If you put the content within &lt;sup&gt;..............&lt;/sup&gt; element, is shown in </w:t>
      </w:r>
      <w:proofErr w:type="gramStart"/>
      <w:r w:rsidRPr="007623D2">
        <w:rPr>
          <w:rFonts w:ascii="Verdana" w:eastAsia="Times New Roman" w:hAnsi="Verdana" w:cs="Times New Roman"/>
          <w:color w:val="000000"/>
          <w:sz w:val="18"/>
          <w:szCs w:val="18"/>
        </w:rPr>
        <w:t>superscript ;</w:t>
      </w:r>
      <w:proofErr w:type="gramEnd"/>
      <w:r w:rsidRPr="007623D2">
        <w:rPr>
          <w:rFonts w:ascii="Verdana" w:eastAsia="Times New Roman" w:hAnsi="Verdana" w:cs="Times New Roman"/>
          <w:color w:val="000000"/>
          <w:sz w:val="18"/>
          <w:szCs w:val="18"/>
        </w:rPr>
        <w:t xml:space="preserve"> means it is displayed half a character's height above the other characters.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9"/>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Hello </w:t>
      </w:r>
      <w:r w:rsidRPr="007623D2">
        <w:rPr>
          <w:rFonts w:ascii="Verdana" w:eastAsia="Times New Roman" w:hAnsi="Verdana" w:cs="Times New Roman"/>
          <w:b/>
          <w:bCs/>
          <w:color w:val="006699"/>
          <w:sz w:val="18"/>
        </w:rPr>
        <w:t>&lt;sup&gt;</w:t>
      </w:r>
      <w:r w:rsidRPr="007623D2">
        <w:rPr>
          <w:rFonts w:ascii="Verdana" w:eastAsia="Times New Roman" w:hAnsi="Verdana" w:cs="Times New Roman"/>
          <w:color w:val="000000"/>
          <w:sz w:val="18"/>
          <w:szCs w:val="18"/>
          <w:bdr w:val="none" w:sz="0" w:space="0" w:color="auto" w:frame="1"/>
        </w:rPr>
        <w:t>Write Your First Paragraph in superscript.</w:t>
      </w:r>
      <w:r w:rsidRPr="007623D2">
        <w:rPr>
          <w:rFonts w:ascii="Verdana" w:eastAsia="Times New Roman" w:hAnsi="Verdana" w:cs="Times New Roman"/>
          <w:b/>
          <w:bCs/>
          <w:color w:val="006699"/>
          <w:sz w:val="18"/>
        </w:rPr>
        <w:t>&lt;/sup&gt;&lt;/p&gt;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2"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Hello</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vertAlign w:val="superscript"/>
        </w:rPr>
        <w:t>Write Your First Paragraph in superscript.</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8) Subscript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If you put the content within &lt;sub&gt;..............&lt;/sub&gt; element, is shown in </w:t>
      </w:r>
      <w:proofErr w:type="gramStart"/>
      <w:r w:rsidRPr="007623D2">
        <w:rPr>
          <w:rFonts w:ascii="Verdana" w:eastAsia="Times New Roman" w:hAnsi="Verdana" w:cs="Times New Roman"/>
          <w:color w:val="000000"/>
          <w:sz w:val="18"/>
          <w:szCs w:val="18"/>
        </w:rPr>
        <w:t>subscript ;</w:t>
      </w:r>
      <w:proofErr w:type="gramEnd"/>
      <w:r w:rsidRPr="007623D2">
        <w:rPr>
          <w:rFonts w:ascii="Verdana" w:eastAsia="Times New Roman" w:hAnsi="Verdana" w:cs="Times New Roman"/>
          <w:color w:val="000000"/>
          <w:sz w:val="18"/>
          <w:szCs w:val="18"/>
        </w:rPr>
        <w:t xml:space="preserve"> means it is displayed half a character's height below the other characters.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10"/>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Hello </w:t>
      </w:r>
      <w:r w:rsidRPr="007623D2">
        <w:rPr>
          <w:rFonts w:ascii="Verdana" w:eastAsia="Times New Roman" w:hAnsi="Verdana" w:cs="Times New Roman"/>
          <w:b/>
          <w:bCs/>
          <w:color w:val="006699"/>
          <w:sz w:val="18"/>
        </w:rPr>
        <w:t>&lt;sub&gt;</w:t>
      </w:r>
      <w:r w:rsidRPr="007623D2">
        <w:rPr>
          <w:rFonts w:ascii="Verdana" w:eastAsia="Times New Roman" w:hAnsi="Verdana" w:cs="Times New Roman"/>
          <w:color w:val="000000"/>
          <w:sz w:val="18"/>
          <w:szCs w:val="18"/>
          <w:bdr w:val="none" w:sz="0" w:space="0" w:color="auto" w:frame="1"/>
        </w:rPr>
        <w:t>Write Your First Paragraph in subscript.</w:t>
      </w:r>
      <w:r w:rsidRPr="007623D2">
        <w:rPr>
          <w:rFonts w:ascii="Verdana" w:eastAsia="Times New Roman" w:hAnsi="Verdana" w:cs="Times New Roman"/>
          <w:b/>
          <w:bCs/>
          <w:color w:val="006699"/>
          <w:sz w:val="18"/>
        </w:rPr>
        <w:t>&lt;/sub&gt;&lt;/p&gt;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3"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Hello</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vertAlign w:val="subscript"/>
        </w:rPr>
        <w:t>Write Your First Paragraph in subscript.</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9) Deleted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Anything that puts within &lt;</w:t>
      </w:r>
      <w:proofErr w:type="gramStart"/>
      <w:r w:rsidRPr="007623D2">
        <w:rPr>
          <w:rFonts w:ascii="Verdana" w:eastAsia="Times New Roman" w:hAnsi="Verdana" w:cs="Times New Roman"/>
          <w:color w:val="000000"/>
          <w:sz w:val="18"/>
          <w:szCs w:val="18"/>
        </w:rPr>
        <w:t>del</w:t>
      </w:r>
      <w:proofErr w:type="gramEnd"/>
      <w:r w:rsidRPr="007623D2">
        <w:rPr>
          <w:rFonts w:ascii="Verdana" w:eastAsia="Times New Roman" w:hAnsi="Verdana" w:cs="Times New Roman"/>
          <w:color w:val="000000"/>
          <w:sz w:val="18"/>
          <w:szCs w:val="18"/>
        </w:rPr>
        <w:t>&gt;..........&lt;/del&gt; is displayed as deleted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11"/>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lastRenderedPageBreak/>
        <w:t>&lt;p&gt;</w:t>
      </w:r>
      <w:r w:rsidRPr="007623D2">
        <w:rPr>
          <w:rFonts w:ascii="Verdana" w:eastAsia="Times New Roman" w:hAnsi="Verdana" w:cs="Times New Roman"/>
          <w:color w:val="000000"/>
          <w:sz w:val="18"/>
          <w:szCs w:val="18"/>
          <w:bdr w:val="none" w:sz="0" w:space="0" w:color="auto" w:frame="1"/>
        </w:rPr>
        <w:t>Hello </w:t>
      </w:r>
      <w:r w:rsidRPr="007623D2">
        <w:rPr>
          <w:rFonts w:ascii="Verdana" w:eastAsia="Times New Roman" w:hAnsi="Verdana" w:cs="Times New Roman"/>
          <w:b/>
          <w:bCs/>
          <w:color w:val="006699"/>
          <w:sz w:val="18"/>
        </w:rPr>
        <w:t>&lt;del&gt;</w:t>
      </w:r>
      <w:r w:rsidRPr="007623D2">
        <w:rPr>
          <w:rFonts w:ascii="Verdana" w:eastAsia="Times New Roman" w:hAnsi="Verdana" w:cs="Times New Roman"/>
          <w:color w:val="000000"/>
          <w:sz w:val="18"/>
          <w:szCs w:val="18"/>
          <w:bdr w:val="none" w:sz="0" w:space="0" w:color="auto" w:frame="1"/>
        </w:rPr>
        <w:t>Delete your first paragraph.</w:t>
      </w:r>
      <w:r w:rsidRPr="007623D2">
        <w:rPr>
          <w:rFonts w:ascii="Verdana" w:eastAsia="Times New Roman" w:hAnsi="Verdana" w:cs="Times New Roman"/>
          <w:b/>
          <w:bCs/>
          <w:color w:val="006699"/>
          <w:sz w:val="18"/>
        </w:rPr>
        <w:t>&lt;/del&gt;&lt;/p&gt;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4" w:tgtFrame="_blank" w:history="1">
        <w:r w:rsidR="007623D2" w:rsidRPr="007623D2">
          <w:rPr>
            <w:rFonts w:ascii="Verdana" w:eastAsia="Times New Roman" w:hAnsi="Verdana" w:cs="Times New Roman"/>
            <w:b/>
            <w:bCs/>
            <w:color w:val="FFFFFF"/>
            <w:sz w:val="18"/>
          </w:rPr>
          <w:t>Test it Now</w:t>
        </w:r>
      </w:hyperlink>
    </w:p>
    <w:p w:rsidR="00995CE5" w:rsidRDefault="007623D2" w:rsidP="00995CE5">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995CE5" w:rsidP="00995CE5">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Pr>
          <w:noProof/>
        </w:rPr>
        <w:drawing>
          <wp:inline distT="0" distB="0" distL="0" distR="0" wp14:anchorId="5099AC84" wp14:editId="72541AC1">
            <wp:extent cx="21907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57175"/>
                    </a:xfrm>
                    <a:prstGeom prst="rect">
                      <a:avLst/>
                    </a:prstGeom>
                  </pic:spPr>
                </pic:pic>
              </a:graphicData>
            </a:graphic>
          </wp:inline>
        </w:drawing>
      </w:r>
      <w:del w:id="0" w:author="Unknown">
        <w:r w:rsidR="007623D2" w:rsidRPr="007623D2">
          <w:rPr>
            <w:rFonts w:ascii="Verdana" w:eastAsia="Times New Roman" w:hAnsi="Verdana" w:cs="Times New Roman"/>
            <w:color w:val="000000"/>
            <w:sz w:val="18"/>
            <w:szCs w:val="18"/>
          </w:rPr>
          <w:delText>Delete your first paragraph.</w:delText>
        </w:r>
      </w:del>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10) Inserted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Anything that puts within &lt;</w:t>
      </w:r>
      <w:proofErr w:type="gramStart"/>
      <w:r w:rsidRPr="007623D2">
        <w:rPr>
          <w:rFonts w:ascii="Verdana" w:eastAsia="Times New Roman" w:hAnsi="Verdana" w:cs="Times New Roman"/>
          <w:color w:val="000000"/>
          <w:sz w:val="18"/>
          <w:szCs w:val="18"/>
        </w:rPr>
        <w:t>ins</w:t>
      </w:r>
      <w:proofErr w:type="gramEnd"/>
      <w:r w:rsidRPr="007623D2">
        <w:rPr>
          <w:rFonts w:ascii="Verdana" w:eastAsia="Times New Roman" w:hAnsi="Verdana" w:cs="Times New Roman"/>
          <w:color w:val="000000"/>
          <w:sz w:val="18"/>
          <w:szCs w:val="18"/>
        </w:rPr>
        <w:t>&gt;..........&lt;/ins&gt; is displayed as inserted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12"/>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&lt;del&gt;</w:t>
      </w:r>
      <w:r w:rsidRPr="007623D2">
        <w:rPr>
          <w:rFonts w:ascii="Verdana" w:eastAsia="Times New Roman" w:hAnsi="Verdana" w:cs="Times New Roman"/>
          <w:color w:val="000000"/>
          <w:sz w:val="18"/>
          <w:szCs w:val="18"/>
          <w:bdr w:val="none" w:sz="0" w:space="0" w:color="auto" w:frame="1"/>
        </w:rPr>
        <w:t>Delete your first paragraph.</w:t>
      </w:r>
      <w:r w:rsidRPr="007623D2">
        <w:rPr>
          <w:rFonts w:ascii="Verdana" w:eastAsia="Times New Roman" w:hAnsi="Verdana" w:cs="Times New Roman"/>
          <w:b/>
          <w:bCs/>
          <w:color w:val="006699"/>
          <w:sz w:val="18"/>
        </w:rPr>
        <w:t>&lt;/del&gt;&lt;ins&gt;</w:t>
      </w:r>
      <w:r w:rsidRPr="007623D2">
        <w:rPr>
          <w:rFonts w:ascii="Verdana" w:eastAsia="Times New Roman" w:hAnsi="Verdana" w:cs="Times New Roman"/>
          <w:color w:val="000000"/>
          <w:sz w:val="18"/>
          <w:szCs w:val="18"/>
          <w:bdr w:val="none" w:sz="0" w:space="0" w:color="auto" w:frame="1"/>
        </w:rPr>
        <w:t>Write another paragraph.</w:t>
      </w:r>
      <w:r w:rsidRPr="007623D2">
        <w:rPr>
          <w:rFonts w:ascii="Verdana" w:eastAsia="Times New Roman" w:hAnsi="Verdana" w:cs="Times New Roman"/>
          <w:b/>
          <w:bCs/>
          <w:color w:val="006699"/>
          <w:sz w:val="18"/>
        </w:rPr>
        <w:t>&lt;/ins&gt;&lt;/p&gt;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6"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995CE5" w:rsidP="007623D2">
      <w:pPr>
        <w:spacing w:after="0" w:line="240" w:lineRule="auto"/>
        <w:rPr>
          <w:rFonts w:ascii="Times New Roman" w:eastAsia="Times New Roman" w:hAnsi="Times New Roman" w:cs="Times New Roman"/>
          <w:sz w:val="24"/>
          <w:szCs w:val="24"/>
        </w:rPr>
      </w:pPr>
      <w:r>
        <w:rPr>
          <w:noProof/>
        </w:rPr>
        <w:drawing>
          <wp:inline distT="0" distB="0" distL="0" distR="0" wp14:anchorId="0DF52B2F" wp14:editId="095B8240">
            <wp:extent cx="32670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323850"/>
                    </a:xfrm>
                    <a:prstGeom prst="rect">
                      <a:avLst/>
                    </a:prstGeom>
                  </pic:spPr>
                </pic:pic>
              </a:graphicData>
            </a:graphic>
          </wp:inline>
        </w:drawing>
      </w:r>
      <w:r>
        <w:rPr>
          <w:rFonts w:ascii="Times New Roman" w:eastAsia="Times New Roman" w:hAnsi="Times New Roman" w:cs="Times New Roman"/>
          <w:sz w:val="24"/>
          <w:szCs w:val="24"/>
        </w:rPr>
        <w:pict>
          <v:rect id="_x0000_i1052"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11) Larger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want to put your font size larger than the rest of the text then put the content within &lt;big&gt;.........&lt;/big&gt;. It increase one font size larger than the previous one.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13"/>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Hello </w:t>
      </w:r>
      <w:r w:rsidRPr="007623D2">
        <w:rPr>
          <w:rFonts w:ascii="Verdana" w:eastAsia="Times New Roman" w:hAnsi="Verdana" w:cs="Times New Roman"/>
          <w:b/>
          <w:bCs/>
          <w:color w:val="006699"/>
          <w:sz w:val="18"/>
        </w:rPr>
        <w:t>&lt;big&gt;</w:t>
      </w:r>
      <w:r w:rsidRPr="007623D2">
        <w:rPr>
          <w:rFonts w:ascii="Verdana" w:eastAsia="Times New Roman" w:hAnsi="Verdana" w:cs="Times New Roman"/>
          <w:color w:val="000000"/>
          <w:sz w:val="18"/>
          <w:szCs w:val="18"/>
          <w:bdr w:val="none" w:sz="0" w:space="0" w:color="auto" w:frame="1"/>
        </w:rPr>
        <w:t>Write the paragraph in larger font.</w:t>
      </w:r>
      <w:r w:rsidRPr="007623D2">
        <w:rPr>
          <w:rFonts w:ascii="Verdana" w:eastAsia="Times New Roman" w:hAnsi="Verdana" w:cs="Times New Roman"/>
          <w:b/>
          <w:bCs/>
          <w:color w:val="006699"/>
          <w:sz w:val="18"/>
        </w:rPr>
        <w:t>&lt;/big&gt;&lt;/p&gt;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18"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995CE5"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Pr>
          <w:noProof/>
        </w:rPr>
        <w:drawing>
          <wp:inline distT="0" distB="0" distL="0" distR="0" wp14:anchorId="7044131D" wp14:editId="017ED8F3">
            <wp:extent cx="3009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371475"/>
                    </a:xfrm>
                    <a:prstGeom prst="rect">
                      <a:avLst/>
                    </a:prstGeom>
                  </pic:spPr>
                </pic:pic>
              </a:graphicData>
            </a:graphic>
          </wp:inline>
        </w:drawing>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12) Smaller Text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If you want to put your font size smaller than the rest of the text then put the content within &lt;small&gt;.........&lt;/small&gt;tag. It reduces one font size than the previous one.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14"/>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Hello </w:t>
      </w:r>
      <w:r w:rsidRPr="007623D2">
        <w:rPr>
          <w:rFonts w:ascii="Verdana" w:eastAsia="Times New Roman" w:hAnsi="Verdana" w:cs="Times New Roman"/>
          <w:b/>
          <w:bCs/>
          <w:color w:val="006699"/>
          <w:sz w:val="18"/>
        </w:rPr>
        <w:t>&lt;small&gt;</w:t>
      </w:r>
      <w:r w:rsidRPr="007623D2">
        <w:rPr>
          <w:rFonts w:ascii="Verdana" w:eastAsia="Times New Roman" w:hAnsi="Verdana" w:cs="Times New Roman"/>
          <w:color w:val="000000"/>
          <w:sz w:val="18"/>
          <w:szCs w:val="18"/>
          <w:bdr w:val="none" w:sz="0" w:space="0" w:color="auto" w:frame="1"/>
        </w:rPr>
        <w:t>Write the paragraph in smaller font.</w:t>
      </w:r>
      <w:r w:rsidRPr="007623D2">
        <w:rPr>
          <w:rFonts w:ascii="Verdana" w:eastAsia="Times New Roman" w:hAnsi="Verdana" w:cs="Times New Roman"/>
          <w:b/>
          <w:bCs/>
          <w:color w:val="006699"/>
          <w:sz w:val="18"/>
        </w:rPr>
        <w:t>&lt;/small&gt;&lt;/p&gt;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20"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Hello</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5"/>
          <w:szCs w:val="15"/>
        </w:rPr>
        <w:t>Write the paragraph in smaller font.</w:t>
      </w:r>
    </w:p>
    <w:p w:rsidR="007623D2" w:rsidRDefault="007623D2" w:rsidP="007623D2">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HTML Heading</w:t>
      </w:r>
    </w:p>
    <w:p w:rsidR="007623D2" w:rsidRDefault="00995CE5" w:rsidP="007623D2">
      <w:pPr>
        <w:rPr>
          <w:rFonts w:ascii="Times New Roman" w:hAnsi="Times New Roman" w:cs="Times New Roman"/>
          <w:sz w:val="24"/>
          <w:szCs w:val="24"/>
        </w:rPr>
      </w:pPr>
      <w:r>
        <w:pict>
          <v:rect id="_x0000_i1054" style="width:0;height:.7pt" o:hrstd="t" o:hrnoshade="t" o:hr="t" fillcolor="#d4d4d4" stroked="f"/>
        </w:pict>
      </w:r>
    </w:p>
    <w:p w:rsidR="007623D2" w:rsidRDefault="007623D2" w:rsidP="007623D2">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HTML Heading</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There are six different HTML headings which are defined with the &lt;h1&gt; to &lt;h6&gt; tags.</w:t>
      </w:r>
    </w:p>
    <w:p w:rsidR="007623D2" w:rsidRDefault="007623D2" w:rsidP="007623D2">
      <w:pPr>
        <w:pStyle w:val="NormalWeb"/>
        <w:shd w:val="clear" w:color="auto" w:fill="FFFFFF"/>
        <w:spacing w:line="312" w:lineRule="atLeast"/>
        <w:jc w:val="both"/>
        <w:rPr>
          <w:rFonts w:ascii="Verdana" w:hAnsi="Verdana"/>
          <w:color w:val="000000"/>
          <w:sz w:val="18"/>
          <w:szCs w:val="18"/>
        </w:rPr>
      </w:pPr>
      <w:proofErr w:type="gramStart"/>
      <w:r>
        <w:rPr>
          <w:rFonts w:ascii="Verdana" w:hAnsi="Verdana"/>
          <w:color w:val="000000"/>
          <w:sz w:val="18"/>
          <w:szCs w:val="18"/>
        </w:rPr>
        <w:t>h1</w:t>
      </w:r>
      <w:proofErr w:type="gramEnd"/>
      <w:r>
        <w:rPr>
          <w:rFonts w:ascii="Verdana" w:hAnsi="Verdana"/>
          <w:color w:val="000000"/>
          <w:sz w:val="18"/>
          <w:szCs w:val="18"/>
        </w:rPr>
        <w:t xml:space="preserve"> is the largest heading tag and h6 is the smallest one. So h1 is used for most important heading and h6 is used for least important.</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See this example:</w:t>
      </w:r>
    </w:p>
    <w:p w:rsidR="007623D2" w:rsidRDefault="007623D2" w:rsidP="007623D2">
      <w:pPr>
        <w:numPr>
          <w:ilvl w:val="0"/>
          <w:numId w:val="15"/>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h1</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Heading no. 1</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h1</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7623D2" w:rsidP="007623D2">
      <w:pPr>
        <w:numPr>
          <w:ilvl w:val="0"/>
          <w:numId w:val="15"/>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h2</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Heading no. 2</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h2</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7623D2" w:rsidP="007623D2">
      <w:pPr>
        <w:numPr>
          <w:ilvl w:val="0"/>
          <w:numId w:val="15"/>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h3</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Heading no. 3</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h3</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7623D2" w:rsidP="007623D2">
      <w:pPr>
        <w:numPr>
          <w:ilvl w:val="0"/>
          <w:numId w:val="15"/>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h4</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Heading no. 4</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h4</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7623D2" w:rsidP="007623D2">
      <w:pPr>
        <w:numPr>
          <w:ilvl w:val="0"/>
          <w:numId w:val="15"/>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h5</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Heading no. 5</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h5</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7623D2" w:rsidP="007623D2">
      <w:pPr>
        <w:numPr>
          <w:ilvl w:val="0"/>
          <w:numId w:val="15"/>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h6</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Heading no. 6</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h6</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995CE5" w:rsidP="007623D2">
      <w:pPr>
        <w:spacing w:line="240" w:lineRule="auto"/>
        <w:rPr>
          <w:rFonts w:ascii="Times New Roman" w:hAnsi="Times New Roman"/>
          <w:sz w:val="24"/>
          <w:szCs w:val="24"/>
        </w:rPr>
      </w:pPr>
      <w:hyperlink r:id="rId21" w:tgtFrame="_blank" w:history="1">
        <w:r w:rsidR="007623D2">
          <w:rPr>
            <w:rStyle w:val="Hyperlink"/>
            <w:rFonts w:ascii="Verdana" w:hAnsi="Verdana"/>
            <w:b/>
            <w:bCs/>
            <w:color w:val="FFFFFF"/>
            <w:sz w:val="18"/>
            <w:szCs w:val="18"/>
            <w:shd w:val="clear" w:color="auto" w:fill="6699CC"/>
          </w:rPr>
          <w:t>Test it Now</w:t>
        </w:r>
      </w:hyperlink>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Output:</w:t>
      </w:r>
    </w:p>
    <w:p w:rsidR="007623D2" w:rsidRDefault="007623D2" w:rsidP="007623D2">
      <w:pPr>
        <w:pStyle w:val="Heading1"/>
        <w:shd w:val="clear" w:color="auto" w:fill="F9FBF9"/>
        <w:spacing w:line="312" w:lineRule="atLeast"/>
        <w:jc w:val="both"/>
        <w:rPr>
          <w:rFonts w:ascii="Verdana" w:hAnsi="Verdana"/>
          <w:color w:val="000000"/>
        </w:rPr>
      </w:pPr>
      <w:r>
        <w:rPr>
          <w:rFonts w:ascii="Verdana" w:hAnsi="Verdana"/>
          <w:color w:val="000000"/>
        </w:rPr>
        <w:t>Heading no. 1</w:t>
      </w:r>
    </w:p>
    <w:p w:rsidR="007623D2" w:rsidRDefault="007623D2" w:rsidP="007623D2">
      <w:pPr>
        <w:pStyle w:val="Heading2"/>
        <w:shd w:val="clear" w:color="auto" w:fill="F9FBF9"/>
        <w:spacing w:line="312" w:lineRule="atLeast"/>
        <w:jc w:val="both"/>
        <w:rPr>
          <w:rFonts w:ascii="Verdana" w:hAnsi="Verdana"/>
          <w:color w:val="000000"/>
        </w:rPr>
      </w:pPr>
      <w:r>
        <w:rPr>
          <w:rFonts w:ascii="Verdana" w:hAnsi="Verdana"/>
          <w:color w:val="000000"/>
        </w:rPr>
        <w:lastRenderedPageBreak/>
        <w:t>Heading no. 2</w:t>
      </w:r>
    </w:p>
    <w:p w:rsidR="007623D2" w:rsidRDefault="007623D2" w:rsidP="007623D2">
      <w:pPr>
        <w:pStyle w:val="Heading3"/>
        <w:shd w:val="clear" w:color="auto" w:fill="F9FBF9"/>
        <w:spacing w:line="312" w:lineRule="atLeast"/>
        <w:jc w:val="both"/>
        <w:rPr>
          <w:rFonts w:ascii="Verdana" w:hAnsi="Verdana"/>
          <w:color w:val="000000"/>
        </w:rPr>
      </w:pPr>
      <w:r>
        <w:rPr>
          <w:rFonts w:ascii="Verdana" w:hAnsi="Verdana"/>
          <w:color w:val="000000"/>
        </w:rPr>
        <w:t>Heading no. 3</w:t>
      </w:r>
    </w:p>
    <w:p w:rsidR="007623D2" w:rsidRDefault="007623D2" w:rsidP="007623D2">
      <w:pPr>
        <w:pStyle w:val="Heading4"/>
        <w:shd w:val="clear" w:color="auto" w:fill="F9FBF9"/>
        <w:spacing w:line="312" w:lineRule="atLeast"/>
        <w:jc w:val="both"/>
        <w:rPr>
          <w:rFonts w:ascii="Verdana" w:hAnsi="Verdana"/>
          <w:color w:val="000000"/>
        </w:rPr>
      </w:pPr>
      <w:r>
        <w:rPr>
          <w:rFonts w:ascii="Verdana" w:hAnsi="Verdana"/>
          <w:color w:val="000000"/>
        </w:rPr>
        <w:t>Heading no. 4</w:t>
      </w:r>
    </w:p>
    <w:p w:rsidR="007623D2" w:rsidRDefault="007623D2" w:rsidP="007623D2">
      <w:pPr>
        <w:pStyle w:val="Heading5"/>
        <w:shd w:val="clear" w:color="auto" w:fill="F9FBF9"/>
        <w:spacing w:line="312" w:lineRule="atLeast"/>
        <w:jc w:val="both"/>
        <w:rPr>
          <w:rFonts w:ascii="Verdana" w:hAnsi="Verdana"/>
          <w:color w:val="000000"/>
        </w:rPr>
      </w:pPr>
      <w:r>
        <w:rPr>
          <w:rFonts w:ascii="Verdana" w:hAnsi="Verdana"/>
          <w:color w:val="000000"/>
        </w:rPr>
        <w:t>Heading no. 5</w:t>
      </w:r>
    </w:p>
    <w:p w:rsidR="007623D2" w:rsidRDefault="007623D2" w:rsidP="007623D2">
      <w:pPr>
        <w:pStyle w:val="Heading6"/>
        <w:shd w:val="clear" w:color="auto" w:fill="F9FBF9"/>
        <w:spacing w:line="312" w:lineRule="atLeast"/>
        <w:jc w:val="both"/>
        <w:rPr>
          <w:rFonts w:ascii="Verdana" w:hAnsi="Verdana"/>
          <w:color w:val="000000"/>
        </w:rPr>
      </w:pPr>
      <w:r>
        <w:rPr>
          <w:rFonts w:ascii="Verdana" w:hAnsi="Verdana"/>
          <w:color w:val="000000"/>
        </w:rPr>
        <w:t>Heading no. 6</w:t>
      </w:r>
    </w:p>
    <w:p w:rsidR="007623D2" w:rsidRDefault="007623D2" w:rsidP="007623D2">
      <w:pPr>
        <w:pStyle w:val="Heading4"/>
        <w:pBdr>
          <w:top w:val="single" w:sz="6" w:space="10" w:color="FFC0CB"/>
          <w:left w:val="single" w:sz="18" w:space="27" w:color="FFA500"/>
          <w:bottom w:val="single" w:sz="6" w:space="10" w:color="FFC0CB"/>
          <w:right w:val="single" w:sz="6" w:space="10" w:color="FFC0CB"/>
        </w:pBdr>
        <w:shd w:val="clear" w:color="auto" w:fill="FFFFFF"/>
        <w:spacing w:line="312" w:lineRule="atLeast"/>
        <w:jc w:val="both"/>
        <w:rPr>
          <w:rFonts w:ascii="Arial" w:hAnsi="Arial" w:cs="Arial"/>
          <w:color w:val="008000"/>
          <w:sz w:val="19"/>
          <w:szCs w:val="19"/>
        </w:rPr>
      </w:pPr>
      <w:r>
        <w:rPr>
          <w:rFonts w:ascii="Arial" w:hAnsi="Arial" w:cs="Arial"/>
          <w:color w:val="008000"/>
          <w:sz w:val="19"/>
          <w:szCs w:val="19"/>
        </w:rPr>
        <w:t>Heading elements (h1....h6) should be used for headings only. They should not be used just to make text bold or big.</w:t>
      </w:r>
    </w:p>
    <w:p w:rsidR="007623D2" w:rsidRDefault="00995CE5" w:rsidP="007623D2">
      <w:pPr>
        <w:rPr>
          <w:rFonts w:ascii="Times New Roman" w:hAnsi="Times New Roman" w:cs="Times New Roman"/>
          <w:sz w:val="24"/>
          <w:szCs w:val="24"/>
        </w:rPr>
      </w:pPr>
      <w:r>
        <w:pict>
          <v:rect id="_x0000_i1055" style="width:0;height:.7pt" o:hrstd="t" o:hrnoshade="t" o:hr="t" fillcolor="#d4d4d4" stroked="f"/>
        </w:pict>
      </w:r>
    </w:p>
    <w:p w:rsidR="007623D2" w:rsidRDefault="007623D2" w:rsidP="007623D2">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2065"/>
        <w:gridCol w:w="1356"/>
        <w:gridCol w:w="1975"/>
        <w:gridCol w:w="1873"/>
        <w:gridCol w:w="1849"/>
      </w:tblGrid>
      <w:tr w:rsid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noProof/>
                <w:color w:val="000000"/>
                <w:sz w:val="18"/>
                <w:szCs w:val="18"/>
              </w:rPr>
              <w:drawing>
                <wp:inline distT="0" distB="0" distL="0" distR="0">
                  <wp:extent cx="155575" cy="155575"/>
                  <wp:effectExtent l="0" t="0" r="0" b="0"/>
                  <wp:docPr id="62" name="Picture 62"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noProof/>
                <w:color w:val="000000"/>
                <w:sz w:val="18"/>
                <w:szCs w:val="18"/>
              </w:rPr>
              <w:drawing>
                <wp:inline distT="0" distB="0" distL="0" distR="0">
                  <wp:extent cx="155575" cy="155575"/>
                  <wp:effectExtent l="19050" t="0" r="0" b="0"/>
                  <wp:docPr id="63" name="Picture 63"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noProof/>
                <w:color w:val="000000"/>
                <w:sz w:val="18"/>
                <w:szCs w:val="18"/>
              </w:rPr>
              <w:drawing>
                <wp:inline distT="0" distB="0" distL="0" distR="0">
                  <wp:extent cx="155575" cy="155575"/>
                  <wp:effectExtent l="19050" t="0" r="0" b="0"/>
                  <wp:docPr id="64" name="Picture 64"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noProof/>
                <w:color w:val="000000"/>
                <w:sz w:val="18"/>
                <w:szCs w:val="18"/>
              </w:rPr>
              <w:drawing>
                <wp:inline distT="0" distB="0" distL="0" distR="0">
                  <wp:extent cx="155575" cy="155575"/>
                  <wp:effectExtent l="19050" t="0" r="0" b="0"/>
                  <wp:docPr id="65" name="Picture 65"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noProof/>
                <w:color w:val="000000"/>
                <w:sz w:val="18"/>
                <w:szCs w:val="18"/>
              </w:rPr>
              <w:drawing>
                <wp:inline distT="0" distB="0" distL="0" distR="0">
                  <wp:extent cx="155575" cy="155575"/>
                  <wp:effectExtent l="19050" t="0" r="0" b="0"/>
                  <wp:docPr id="66" name="Picture 66"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Safari</w:t>
            </w:r>
          </w:p>
        </w:tc>
      </w:tr>
      <w:tr w:rsid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&lt;h1&gt; to &lt;h6&gt;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Default="007623D2">
            <w:pPr>
              <w:spacing w:line="312" w:lineRule="atLeast"/>
              <w:ind w:left="272"/>
              <w:jc w:val="both"/>
              <w:rPr>
                <w:rFonts w:ascii="Verdana" w:hAnsi="Verdana"/>
                <w:color w:val="000000"/>
                <w:sz w:val="18"/>
                <w:szCs w:val="18"/>
              </w:rPr>
            </w:pPr>
            <w:r>
              <w:rPr>
                <w:rFonts w:ascii="Verdana" w:hAnsi="Verdana"/>
                <w:color w:val="000000"/>
                <w:sz w:val="18"/>
                <w:szCs w:val="18"/>
              </w:rPr>
              <w:t>Yes</w:t>
            </w:r>
          </w:p>
        </w:tc>
      </w:tr>
    </w:tbl>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Paragraph</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paragraph or HTML p tag is used to define a paragraph in a webpage. Let's take a simple example to see how it work. It is a notable point that a browser itself add an empty line before and after a paragraph.</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See this example:</w:t>
      </w:r>
    </w:p>
    <w:p w:rsidR="007623D2" w:rsidRPr="007623D2" w:rsidRDefault="007623D2" w:rsidP="007623D2">
      <w:pPr>
        <w:numPr>
          <w:ilvl w:val="0"/>
          <w:numId w:val="1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This is first paragraph.</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This is second paragraph.</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6"/>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This is third paragraph.</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27" w:tgtFrame="_blank" w:history="1">
        <w:r w:rsidR="007623D2" w:rsidRPr="007623D2">
          <w:rPr>
            <w:rFonts w:ascii="Verdana" w:eastAsia="Times New Roman" w:hAnsi="Verdana" w:cs="Times New Roman"/>
            <w:b/>
            <w:bCs/>
            <w:color w:val="FFFFFF"/>
            <w:sz w:val="18"/>
            <w:u w:val="single"/>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This is first paragraph.</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This is second paragraph.</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This is third paragraph.</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6"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Space inside HTML Paragraph</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put a lot of spaces inside the HTML p tag, browser removes extra spaces and extra line while displaying the page. The browser counts number of spaces and lines as a single one.</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I am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going to provide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you a tutorial on HTML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and hope that it will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bdr w:val="none" w:sz="0" w:space="0" w:color="auto" w:frame="1"/>
        </w:rPr>
        <w:t>be</w:t>
      </w:r>
      <w:proofErr w:type="gramEnd"/>
      <w:r w:rsidRPr="007623D2">
        <w:rPr>
          <w:rFonts w:ascii="Verdana" w:eastAsia="Times New Roman" w:hAnsi="Verdana" w:cs="Times New Roman"/>
          <w:color w:val="000000"/>
          <w:sz w:val="18"/>
          <w:szCs w:val="18"/>
          <w:bdr w:val="none" w:sz="0" w:space="0" w:color="auto" w:frame="1"/>
        </w:rPr>
        <w:t> very beneficial for you.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Look, I put here a lot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bdr w:val="none" w:sz="0" w:space="0" w:color="auto" w:frame="1"/>
        </w:rPr>
        <w:t>of</w:t>
      </w:r>
      <w:proofErr w:type="gramEnd"/>
      <w:r w:rsidRPr="007623D2">
        <w:rPr>
          <w:rFonts w:ascii="Verdana" w:eastAsia="Times New Roman" w:hAnsi="Verdana" w:cs="Times New Roman"/>
          <w:color w:val="000000"/>
          <w:sz w:val="18"/>
          <w:szCs w:val="18"/>
          <w:bdr w:val="none" w:sz="0" w:space="0" w:color="auto" w:frame="1"/>
        </w:rPr>
        <w:t> spaces                    but            I know, Browser will ignore it.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You cannot determine the display of HTML</w:t>
      </w: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1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because resized windows may create different result.  </w:t>
      </w:r>
    </w:p>
    <w:p w:rsidR="007623D2" w:rsidRPr="007623D2" w:rsidRDefault="007623D2" w:rsidP="007623D2">
      <w:pPr>
        <w:numPr>
          <w:ilvl w:val="0"/>
          <w:numId w:val="17"/>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&lt;/p&gt;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28" w:tgtFrame="_blank" w:history="1">
        <w:r w:rsidR="007623D2" w:rsidRPr="007623D2">
          <w:rPr>
            <w:rFonts w:ascii="Verdana" w:eastAsia="Times New Roman" w:hAnsi="Verdana" w:cs="Times New Roman"/>
            <w:b/>
            <w:bCs/>
            <w:color w:val="FFFFFF"/>
            <w:sz w:val="18"/>
            <w:u w:val="single"/>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 am going to provide you a tutorial on HTML and hope that it will be very beneficial for you.</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Look, I put here a lot of spaces but I know, Browser will ignore it.</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You cannot determine the display of HTML</w:t>
      </w:r>
    </w:p>
    <w:p w:rsidR="007623D2" w:rsidRPr="007623D2" w:rsidRDefault="007623D2" w:rsidP="007623D2">
      <w:pPr>
        <w:shd w:val="clear" w:color="auto" w:fill="F9FBF9"/>
        <w:spacing w:before="100" w:beforeAutospacing="1" w:after="100" w:afterAutospacing="1" w:line="312" w:lineRule="atLeast"/>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rPr>
        <w:t>because</w:t>
      </w:r>
      <w:proofErr w:type="gramEnd"/>
      <w:r w:rsidRPr="007623D2">
        <w:rPr>
          <w:rFonts w:ascii="Verdana" w:eastAsia="Times New Roman" w:hAnsi="Verdana" w:cs="Times New Roman"/>
          <w:color w:val="000000"/>
          <w:sz w:val="18"/>
          <w:szCs w:val="18"/>
        </w:rPr>
        <w:t xml:space="preserve"> resized windows may create different result.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As you can see, all the extra lines and unnecessary spaces are removed by the browser.</w: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2235"/>
        <w:gridCol w:w="1468"/>
        <w:gridCol w:w="2138"/>
        <w:gridCol w:w="2028"/>
        <w:gridCol w:w="2002"/>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75" name="Picture 7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76" name="Picture 76"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77" name="Picture 77"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78" name="Picture 7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79" name="Picture 79"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&lt;p&gt;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lastRenderedPageBreak/>
        <w:t>HTML Anchor</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HTML anchor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a hyperlink that links one page to another page</w:t>
      </w:r>
      <w:r w:rsidRPr="007623D2">
        <w:rPr>
          <w:rFonts w:ascii="Verdana" w:eastAsia="Times New Roman" w:hAnsi="Verdana" w:cs="Times New Roman"/>
          <w:color w:val="000000"/>
          <w:sz w:val="18"/>
          <w:szCs w:val="18"/>
        </w:rPr>
        <w:t>. The "</w:t>
      </w:r>
      <w:proofErr w:type="spellStart"/>
      <w:r w:rsidRPr="007623D2">
        <w:rPr>
          <w:rFonts w:ascii="Verdana" w:eastAsia="Times New Roman" w:hAnsi="Verdana" w:cs="Times New Roman"/>
          <w:color w:val="000000"/>
          <w:sz w:val="18"/>
          <w:szCs w:val="18"/>
        </w:rPr>
        <w:t>href</w:t>
      </w:r>
      <w:proofErr w:type="spellEnd"/>
      <w:r w:rsidRPr="007623D2">
        <w:rPr>
          <w:rFonts w:ascii="Verdana" w:eastAsia="Times New Roman" w:hAnsi="Verdana" w:cs="Times New Roman"/>
          <w:color w:val="000000"/>
          <w:sz w:val="18"/>
          <w:szCs w:val="18"/>
        </w:rPr>
        <w:t>" attribute is the most important attribute of the HTML a tag.</w: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proofErr w:type="spellStart"/>
      <w:proofErr w:type="gramStart"/>
      <w:r w:rsidRPr="007623D2">
        <w:rPr>
          <w:rFonts w:ascii="Helvetica" w:eastAsia="Times New Roman" w:hAnsi="Helvetica" w:cs="Helvetica"/>
          <w:color w:val="610B4B"/>
          <w:sz w:val="29"/>
          <w:szCs w:val="29"/>
        </w:rPr>
        <w:t>href</w:t>
      </w:r>
      <w:proofErr w:type="spellEnd"/>
      <w:proofErr w:type="gramEnd"/>
      <w:r w:rsidRPr="007623D2">
        <w:rPr>
          <w:rFonts w:ascii="Helvetica" w:eastAsia="Times New Roman" w:hAnsi="Helvetica" w:cs="Helvetica"/>
          <w:color w:val="610B4B"/>
          <w:sz w:val="29"/>
          <w:szCs w:val="29"/>
        </w:rPr>
        <w:t xml:space="preserve"> attribute of HTML anchor tag</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The </w:t>
      </w:r>
      <w:proofErr w:type="spellStart"/>
      <w:r w:rsidRPr="007623D2">
        <w:rPr>
          <w:rFonts w:ascii="Verdana" w:eastAsia="Times New Roman" w:hAnsi="Verdana" w:cs="Times New Roman"/>
          <w:color w:val="000000"/>
          <w:sz w:val="18"/>
          <w:szCs w:val="18"/>
        </w:rPr>
        <w:t>href</w:t>
      </w:r>
      <w:proofErr w:type="spellEnd"/>
      <w:r w:rsidRPr="007623D2">
        <w:rPr>
          <w:rFonts w:ascii="Verdana" w:eastAsia="Times New Roman" w:hAnsi="Verdana" w:cs="Times New Roman"/>
          <w:color w:val="000000"/>
          <w:sz w:val="18"/>
          <w:szCs w:val="18"/>
        </w:rPr>
        <w:t xml:space="preserve"> attribute is used to define the address of the file to be linked. In other words, it points out the destination page.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syntax of HTML anchor tag is given below.</w:t>
      </w:r>
    </w:p>
    <w:p w:rsidR="007623D2" w:rsidRPr="007623D2" w:rsidRDefault="007623D2" w:rsidP="00762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8" w:after="109" w:line="312" w:lineRule="atLeast"/>
        <w:ind w:left="136"/>
        <w:jc w:val="both"/>
        <w:rPr>
          <w:rFonts w:ascii="Courier New" w:eastAsia="Times New Roman" w:hAnsi="Courier New" w:cs="Courier New"/>
          <w:color w:val="000000"/>
          <w:sz w:val="20"/>
          <w:szCs w:val="20"/>
        </w:rPr>
      </w:pPr>
      <w:r w:rsidRPr="007623D2">
        <w:rPr>
          <w:rFonts w:ascii="Courier New" w:eastAsia="Times New Roman" w:hAnsi="Courier New" w:cs="Courier New"/>
          <w:color w:val="000000"/>
          <w:sz w:val="20"/>
          <w:szCs w:val="20"/>
        </w:rPr>
        <w:t xml:space="preserve">&lt;a </w:t>
      </w:r>
      <w:proofErr w:type="spellStart"/>
      <w:r w:rsidRPr="007623D2">
        <w:rPr>
          <w:rFonts w:ascii="Courier New" w:eastAsia="Times New Roman" w:hAnsi="Courier New" w:cs="Courier New"/>
          <w:color w:val="000000"/>
          <w:sz w:val="20"/>
          <w:szCs w:val="20"/>
        </w:rPr>
        <w:t>href</w:t>
      </w:r>
      <w:proofErr w:type="spellEnd"/>
      <w:r w:rsidRPr="007623D2">
        <w:rPr>
          <w:rFonts w:ascii="Courier New" w:eastAsia="Times New Roman" w:hAnsi="Courier New" w:cs="Courier New"/>
          <w:color w:val="000000"/>
          <w:sz w:val="20"/>
          <w:szCs w:val="20"/>
        </w:rPr>
        <w:t xml:space="preserve"> = "..........."&gt; Link Text &lt;/a&gt;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an example of HTML anchor tag.</w:t>
      </w:r>
    </w:p>
    <w:p w:rsidR="007623D2" w:rsidRPr="007623D2" w:rsidRDefault="007623D2" w:rsidP="007623D2">
      <w:pPr>
        <w:numPr>
          <w:ilvl w:val="0"/>
          <w:numId w:val="18"/>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&lt;a</w:t>
      </w:r>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FF0000"/>
          <w:sz w:val="18"/>
        </w:rPr>
        <w:t>href</w:t>
      </w:r>
      <w:proofErr w:type="spellEnd"/>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"second.html"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Click for Second Page</w:t>
      </w:r>
      <w:r w:rsidRPr="007623D2">
        <w:rPr>
          <w:rFonts w:ascii="Verdana" w:eastAsia="Times New Roman" w:hAnsi="Verdana" w:cs="Times New Roman"/>
          <w:b/>
          <w:bCs/>
          <w:color w:val="006699"/>
          <w:sz w:val="18"/>
        </w:rPr>
        <w:t>&lt;/a&gt;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29" w:tgtFrame="_blank" w:history="1">
        <w:r w:rsidR="007623D2" w:rsidRPr="007623D2">
          <w:rPr>
            <w:rFonts w:ascii="Verdana" w:eastAsia="Times New Roman" w:hAnsi="Verdana" w:cs="Times New Roman"/>
            <w:b/>
            <w:bCs/>
            <w:color w:val="FFFFFF"/>
            <w:sz w:val="18"/>
          </w:rPr>
          <w:t>Test it Now</w:t>
        </w:r>
      </w:hyperlink>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Appearance of HTML anchor tag</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unvisited link</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is displayed underlined and blue.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visited link</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displayed underlined and purple.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active link</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is underlined and red.</w:t>
      </w:r>
    </w:p>
    <w:p w:rsidR="007623D2" w:rsidRDefault="007623D2" w:rsidP="007623D2">
      <w:pPr>
        <w:pStyle w:val="Heading1"/>
        <w:shd w:val="clear" w:color="auto" w:fill="FFFFFF"/>
        <w:spacing w:before="68"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HTML Image</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b/>
          <w:bCs/>
          <w:color w:val="000000"/>
          <w:sz w:val="18"/>
          <w:szCs w:val="18"/>
        </w:rPr>
        <w:t xml:space="preserve">HTML </w:t>
      </w:r>
      <w:proofErr w:type="spellStart"/>
      <w:r>
        <w:rPr>
          <w:rFonts w:ascii="Verdana" w:hAnsi="Verdana"/>
          <w:b/>
          <w:bCs/>
          <w:color w:val="000000"/>
          <w:sz w:val="18"/>
          <w:szCs w:val="18"/>
        </w:rPr>
        <w:t>img</w:t>
      </w:r>
      <w:proofErr w:type="spellEnd"/>
      <w:r>
        <w:rPr>
          <w:rFonts w:ascii="Verdana" w:hAnsi="Verdana"/>
          <w:b/>
          <w:bCs/>
          <w:color w:val="000000"/>
          <w:sz w:val="18"/>
          <w:szCs w:val="18"/>
        </w:rPr>
        <w:t xml:space="preserve"> tag</w:t>
      </w:r>
      <w:r>
        <w:rPr>
          <w:rStyle w:val="apple-converted-space"/>
          <w:rFonts w:ascii="Verdana" w:hAnsi="Verdana"/>
          <w:color w:val="000000"/>
          <w:sz w:val="18"/>
          <w:szCs w:val="18"/>
        </w:rPr>
        <w:t> </w:t>
      </w:r>
      <w:r>
        <w:rPr>
          <w:rFonts w:ascii="Verdana" w:hAnsi="Verdana"/>
          <w:color w:val="000000"/>
          <w:sz w:val="18"/>
          <w:szCs w:val="18"/>
        </w:rPr>
        <w:t xml:space="preserve">is used to display image on the web page. HTML </w:t>
      </w:r>
      <w:proofErr w:type="spellStart"/>
      <w:r>
        <w:rPr>
          <w:rFonts w:ascii="Verdana" w:hAnsi="Verdana"/>
          <w:color w:val="000000"/>
          <w:sz w:val="18"/>
          <w:szCs w:val="18"/>
        </w:rPr>
        <w:t>img</w:t>
      </w:r>
      <w:proofErr w:type="spellEnd"/>
      <w:r>
        <w:rPr>
          <w:rFonts w:ascii="Verdana" w:hAnsi="Verdana"/>
          <w:color w:val="000000"/>
          <w:sz w:val="18"/>
          <w:szCs w:val="18"/>
        </w:rPr>
        <w:t xml:space="preserve"> tag is an empty tag that contains attributes only, closing tags are not used in HTML image element.</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Let's see an example of HTML image.</w:t>
      </w:r>
    </w:p>
    <w:p w:rsidR="007623D2" w:rsidRDefault="007623D2" w:rsidP="007623D2">
      <w:pPr>
        <w:numPr>
          <w:ilvl w:val="0"/>
          <w:numId w:val="19"/>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h2</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HTML Image Example</w:t>
      </w:r>
      <w:r>
        <w:rPr>
          <w:rStyle w:val="tag"/>
          <w:rFonts w:ascii="Verdana" w:hAnsi="Verdana"/>
          <w:b/>
          <w:bCs/>
          <w:color w:val="006699"/>
          <w:sz w:val="18"/>
          <w:szCs w:val="18"/>
          <w:bdr w:val="none" w:sz="0" w:space="0" w:color="auto" w:frame="1"/>
        </w:rPr>
        <w:t>&lt;/</w:t>
      </w:r>
      <w:r>
        <w:rPr>
          <w:rStyle w:val="tag-name"/>
          <w:rFonts w:ascii="Verdana" w:hAnsi="Verdana"/>
          <w:b/>
          <w:bCs/>
          <w:color w:val="006699"/>
          <w:sz w:val="18"/>
          <w:szCs w:val="18"/>
          <w:bdr w:val="none" w:sz="0" w:space="0" w:color="auto" w:frame="1"/>
        </w:rPr>
        <w:t>h2</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7623D2" w:rsidP="007623D2">
      <w:pPr>
        <w:numPr>
          <w:ilvl w:val="0"/>
          <w:numId w:val="19"/>
        </w:numPr>
        <w:shd w:val="clear" w:color="auto" w:fill="FFFFFF"/>
        <w:spacing w:after="0" w:line="312" w:lineRule="atLeast"/>
        <w:ind w:left="0"/>
        <w:jc w:val="both"/>
        <w:rPr>
          <w:rFonts w:ascii="Verdana" w:hAnsi="Verdana"/>
          <w:color w:val="000000"/>
          <w:sz w:val="18"/>
          <w:szCs w:val="18"/>
        </w:rPr>
      </w:pPr>
      <w:r>
        <w:rPr>
          <w:rStyle w:val="tag"/>
          <w:rFonts w:ascii="Verdana" w:hAnsi="Verdana"/>
          <w:b/>
          <w:bCs/>
          <w:color w:val="006699"/>
          <w:sz w:val="18"/>
          <w:szCs w:val="18"/>
          <w:bdr w:val="none" w:sz="0" w:space="0" w:color="auto" w:frame="1"/>
        </w:rPr>
        <w:t>&lt;</w:t>
      </w:r>
      <w:proofErr w:type="spellStart"/>
      <w:r>
        <w:rPr>
          <w:rStyle w:val="tag-name"/>
          <w:rFonts w:ascii="Verdana" w:hAnsi="Verdana"/>
          <w:b/>
          <w:bCs/>
          <w:color w:val="006699"/>
          <w:sz w:val="18"/>
          <w:szCs w:val="18"/>
          <w:bdr w:val="none" w:sz="0" w:space="0" w:color="auto" w:frame="1"/>
        </w:rPr>
        <w:t>img</w:t>
      </w:r>
      <w:proofErr w:type="spellEnd"/>
      <w:r>
        <w:rPr>
          <w:rFonts w:ascii="Verdana" w:hAnsi="Verdana"/>
          <w:color w:val="000000"/>
          <w:sz w:val="18"/>
          <w:szCs w:val="18"/>
          <w:bdr w:val="none" w:sz="0" w:space="0" w:color="auto" w:frame="1"/>
        </w:rPr>
        <w:t> </w:t>
      </w:r>
      <w:proofErr w:type="spellStart"/>
      <w:r>
        <w:rPr>
          <w:rStyle w:val="attribute"/>
          <w:rFonts w:ascii="Verdana" w:hAnsi="Verdana"/>
          <w:color w:val="FF0000"/>
          <w:sz w:val="18"/>
          <w:szCs w:val="18"/>
          <w:bdr w:val="none" w:sz="0" w:space="0" w:color="auto" w:frame="1"/>
        </w:rPr>
        <w:t>src</w:t>
      </w:r>
      <w:proofErr w:type="spellEnd"/>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"good_morning.jpg"</w:t>
      </w:r>
      <w:r>
        <w:rPr>
          <w:rFonts w:ascii="Verdana" w:hAnsi="Verdana"/>
          <w:color w:val="000000"/>
          <w:sz w:val="18"/>
          <w:szCs w:val="18"/>
          <w:bdr w:val="none" w:sz="0" w:space="0" w:color="auto" w:frame="1"/>
        </w:rPr>
        <w:t> </w:t>
      </w:r>
      <w:r>
        <w:rPr>
          <w:rStyle w:val="attribute"/>
          <w:rFonts w:ascii="Verdana" w:hAnsi="Verdana"/>
          <w:color w:val="FF0000"/>
          <w:sz w:val="18"/>
          <w:szCs w:val="18"/>
          <w:bdr w:val="none" w:sz="0" w:space="0" w:color="auto" w:frame="1"/>
        </w:rPr>
        <w:t>alt</w:t>
      </w:r>
      <w:r>
        <w:rPr>
          <w:rFonts w:ascii="Verdana" w:hAnsi="Verdana"/>
          <w:color w:val="000000"/>
          <w:sz w:val="18"/>
          <w:szCs w:val="18"/>
          <w:bdr w:val="none" w:sz="0" w:space="0" w:color="auto" w:frame="1"/>
        </w:rPr>
        <w:t>=</w:t>
      </w:r>
      <w:r>
        <w:rPr>
          <w:rStyle w:val="attribute-value"/>
          <w:rFonts w:ascii="Verdana" w:hAnsi="Verdana"/>
          <w:color w:val="0000FF"/>
          <w:sz w:val="18"/>
          <w:szCs w:val="18"/>
          <w:bdr w:val="none" w:sz="0" w:space="0" w:color="auto" w:frame="1"/>
        </w:rPr>
        <w:t>"Good Morning Friends"</w:t>
      </w:r>
      <w:r>
        <w:rPr>
          <w:rStyle w:val="tag"/>
          <w:rFonts w:ascii="Verdana" w:hAnsi="Verdana"/>
          <w:b/>
          <w:bCs/>
          <w:color w:val="006699"/>
          <w:sz w:val="18"/>
          <w:szCs w:val="18"/>
          <w:bdr w:val="none" w:sz="0" w:space="0" w:color="auto" w:frame="1"/>
        </w:rPr>
        <w:t>/&gt;</w:t>
      </w:r>
      <w:r>
        <w:rPr>
          <w:rFonts w:ascii="Verdana" w:hAnsi="Verdana"/>
          <w:color w:val="000000"/>
          <w:sz w:val="18"/>
          <w:szCs w:val="18"/>
          <w:bdr w:val="none" w:sz="0" w:space="0" w:color="auto" w:frame="1"/>
        </w:rPr>
        <w:t>  </w:t>
      </w:r>
    </w:p>
    <w:p w:rsidR="007623D2" w:rsidRDefault="00995CE5" w:rsidP="007623D2">
      <w:pPr>
        <w:spacing w:line="240" w:lineRule="auto"/>
        <w:rPr>
          <w:rFonts w:ascii="Times New Roman" w:hAnsi="Times New Roman"/>
          <w:sz w:val="24"/>
          <w:szCs w:val="24"/>
        </w:rPr>
      </w:pPr>
      <w:hyperlink r:id="rId30" w:tgtFrame="_blank" w:history="1">
        <w:r w:rsidR="007623D2">
          <w:rPr>
            <w:rStyle w:val="Hyperlink"/>
            <w:rFonts w:ascii="Verdana" w:hAnsi="Verdana"/>
            <w:b/>
            <w:bCs/>
            <w:color w:val="FFFFFF"/>
            <w:sz w:val="18"/>
            <w:szCs w:val="18"/>
            <w:shd w:val="clear" w:color="auto" w:fill="6699CC"/>
          </w:rPr>
          <w:t>Test it Now</w:t>
        </w:r>
      </w:hyperlink>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Output:</w:t>
      </w:r>
    </w:p>
    <w:p w:rsidR="007623D2" w:rsidRDefault="007623D2" w:rsidP="007623D2">
      <w:pPr>
        <w:rPr>
          <w:rFonts w:ascii="Times New Roman" w:hAnsi="Times New Roman"/>
          <w:sz w:val="24"/>
          <w:szCs w:val="24"/>
        </w:rPr>
      </w:pPr>
      <w:r>
        <w:rPr>
          <w:noProof/>
        </w:rPr>
        <w:lastRenderedPageBreak/>
        <w:drawing>
          <wp:inline distT="0" distB="0" distL="0" distR="0">
            <wp:extent cx="1906270" cy="1268095"/>
            <wp:effectExtent l="19050" t="0" r="0" b="0"/>
            <wp:docPr id="87" name="Picture 87" descr="Good Morning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ood Morning Friends"/>
                    <pic:cNvPicPr>
                      <a:picLocks noChangeAspect="1" noChangeArrowheads="1"/>
                    </pic:cNvPicPr>
                  </pic:nvPicPr>
                  <pic:blipFill>
                    <a:blip r:embed="rId31"/>
                    <a:srcRect/>
                    <a:stretch>
                      <a:fillRect/>
                    </a:stretch>
                  </pic:blipFill>
                  <pic:spPr bwMode="auto">
                    <a:xfrm>
                      <a:off x="0" y="0"/>
                      <a:ext cx="1906270" cy="1268095"/>
                    </a:xfrm>
                    <a:prstGeom prst="rect">
                      <a:avLst/>
                    </a:prstGeom>
                    <a:noFill/>
                    <a:ln w="9525">
                      <a:noFill/>
                      <a:miter lim="800000"/>
                      <a:headEnd/>
                      <a:tailEnd/>
                    </a:ln>
                  </pic:spPr>
                </pic:pic>
              </a:graphicData>
            </a:graphic>
          </wp:inline>
        </w:drawing>
      </w:r>
    </w:p>
    <w:p w:rsidR="007623D2" w:rsidRDefault="00995CE5" w:rsidP="007623D2">
      <w:r>
        <w:pict>
          <v:rect id="_x0000_i1058" style="width:0;height:.7pt" o:hrstd="t" o:hrnoshade="t" o:hr="t" fillcolor="#d4d4d4" stroked="f"/>
        </w:pict>
      </w:r>
    </w:p>
    <w:p w:rsidR="007623D2" w:rsidRDefault="007623D2" w:rsidP="007623D2">
      <w:pPr>
        <w:pStyle w:val="Heading2"/>
        <w:shd w:val="clear" w:color="auto" w:fill="FFFFFF"/>
        <w:spacing w:line="312" w:lineRule="atLeast"/>
        <w:jc w:val="both"/>
        <w:rPr>
          <w:rFonts w:ascii="Helvetica" w:hAnsi="Helvetica" w:cs="Helvetica"/>
          <w:b w:val="0"/>
          <w:bCs w:val="0"/>
          <w:color w:val="610B38"/>
          <w:sz w:val="34"/>
          <w:szCs w:val="34"/>
        </w:rPr>
      </w:pPr>
      <w:r>
        <w:rPr>
          <w:rFonts w:ascii="Helvetica" w:hAnsi="Helvetica" w:cs="Helvetica"/>
          <w:b w:val="0"/>
          <w:bCs w:val="0"/>
          <w:color w:val="610B38"/>
          <w:sz w:val="34"/>
          <w:szCs w:val="34"/>
        </w:rPr>
        <w:t xml:space="preserve">Attributes of HTML </w:t>
      </w:r>
      <w:proofErr w:type="spellStart"/>
      <w:r>
        <w:rPr>
          <w:rFonts w:ascii="Helvetica" w:hAnsi="Helvetica" w:cs="Helvetica"/>
          <w:b w:val="0"/>
          <w:bCs w:val="0"/>
          <w:color w:val="610B38"/>
          <w:sz w:val="34"/>
          <w:szCs w:val="34"/>
        </w:rPr>
        <w:t>img</w:t>
      </w:r>
      <w:proofErr w:type="spellEnd"/>
      <w:r>
        <w:rPr>
          <w:rFonts w:ascii="Helvetica" w:hAnsi="Helvetica" w:cs="Helvetica"/>
          <w:b w:val="0"/>
          <w:bCs w:val="0"/>
          <w:color w:val="610B38"/>
          <w:sz w:val="34"/>
          <w:szCs w:val="34"/>
        </w:rPr>
        <w:t xml:space="preserve"> tag</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 xml:space="preserve">The </w:t>
      </w:r>
      <w:proofErr w:type="spellStart"/>
      <w:r>
        <w:rPr>
          <w:rFonts w:ascii="Verdana" w:hAnsi="Verdana"/>
          <w:color w:val="000000"/>
          <w:sz w:val="18"/>
          <w:szCs w:val="18"/>
        </w:rPr>
        <w:t>src</w:t>
      </w:r>
      <w:proofErr w:type="spellEnd"/>
      <w:r>
        <w:rPr>
          <w:rFonts w:ascii="Verdana" w:hAnsi="Verdana"/>
          <w:color w:val="000000"/>
          <w:sz w:val="18"/>
          <w:szCs w:val="18"/>
        </w:rPr>
        <w:t xml:space="preserve"> and alt are important attributes of HTML </w:t>
      </w:r>
      <w:proofErr w:type="spellStart"/>
      <w:r>
        <w:rPr>
          <w:rFonts w:ascii="Verdana" w:hAnsi="Verdana"/>
          <w:color w:val="000000"/>
          <w:sz w:val="18"/>
          <w:szCs w:val="18"/>
        </w:rPr>
        <w:t>img</w:t>
      </w:r>
      <w:proofErr w:type="spellEnd"/>
      <w:r>
        <w:rPr>
          <w:rFonts w:ascii="Verdana" w:hAnsi="Verdana"/>
          <w:color w:val="000000"/>
          <w:sz w:val="18"/>
          <w:szCs w:val="18"/>
        </w:rPr>
        <w:t xml:space="preserve"> tag. All attributes of HTML image tag are given below.</w:t>
      </w:r>
    </w:p>
    <w:p w:rsidR="007623D2" w:rsidRDefault="007623D2" w:rsidP="007623D2">
      <w:pPr>
        <w:pStyle w:val="Heading4"/>
        <w:shd w:val="clear" w:color="auto" w:fill="FFFFFF"/>
        <w:spacing w:line="312" w:lineRule="atLeast"/>
        <w:jc w:val="both"/>
        <w:rPr>
          <w:rFonts w:ascii="Helvetica" w:hAnsi="Helvetica" w:cs="Helvetica"/>
          <w:color w:val="610B4B"/>
          <w:sz w:val="25"/>
          <w:szCs w:val="25"/>
        </w:rPr>
      </w:pPr>
      <w:r>
        <w:rPr>
          <w:rFonts w:ascii="Helvetica" w:hAnsi="Helvetica" w:cs="Helvetica"/>
          <w:color w:val="610B4B"/>
          <w:sz w:val="25"/>
          <w:szCs w:val="25"/>
        </w:rPr>
        <w:t xml:space="preserve">1) </w:t>
      </w:r>
      <w:proofErr w:type="spellStart"/>
      <w:proofErr w:type="gramStart"/>
      <w:r>
        <w:rPr>
          <w:rFonts w:ascii="Helvetica" w:hAnsi="Helvetica" w:cs="Helvetica"/>
          <w:color w:val="610B4B"/>
          <w:sz w:val="25"/>
          <w:szCs w:val="25"/>
        </w:rPr>
        <w:t>src</w:t>
      </w:r>
      <w:proofErr w:type="spellEnd"/>
      <w:proofErr w:type="gramEnd"/>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It is a necessary attribute that describes the source or path of the image. It instructs the browser where to look for the image on the server.</w:t>
      </w:r>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The location of image may be on the same directory or another server.</w:t>
      </w:r>
    </w:p>
    <w:p w:rsidR="007623D2" w:rsidRDefault="007623D2" w:rsidP="007623D2">
      <w:pPr>
        <w:pStyle w:val="Heading4"/>
        <w:shd w:val="clear" w:color="auto" w:fill="FFFFFF"/>
        <w:spacing w:line="312" w:lineRule="atLeast"/>
        <w:jc w:val="both"/>
        <w:rPr>
          <w:rFonts w:ascii="Helvetica" w:hAnsi="Helvetica" w:cs="Helvetica"/>
          <w:color w:val="610B4B"/>
          <w:sz w:val="25"/>
          <w:szCs w:val="25"/>
        </w:rPr>
      </w:pPr>
      <w:r>
        <w:rPr>
          <w:rFonts w:ascii="Helvetica" w:hAnsi="Helvetica" w:cs="Helvetica"/>
          <w:color w:val="610B4B"/>
          <w:sz w:val="25"/>
          <w:szCs w:val="25"/>
        </w:rPr>
        <w:t xml:space="preserve">2) </w:t>
      </w:r>
      <w:proofErr w:type="gramStart"/>
      <w:r>
        <w:rPr>
          <w:rFonts w:ascii="Helvetica" w:hAnsi="Helvetica" w:cs="Helvetica"/>
          <w:color w:val="610B4B"/>
          <w:sz w:val="25"/>
          <w:szCs w:val="25"/>
        </w:rPr>
        <w:t>alt</w:t>
      </w:r>
      <w:proofErr w:type="gramEnd"/>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The alt attribute defines an alternate text for the image, if it can't be displayed. The value of the alt attribute describe the image in words. The alt attribute is considered good for SEO prospective.</w:t>
      </w:r>
    </w:p>
    <w:p w:rsidR="007623D2" w:rsidRDefault="007623D2" w:rsidP="007623D2">
      <w:pPr>
        <w:pStyle w:val="Heading4"/>
        <w:shd w:val="clear" w:color="auto" w:fill="FFFFFF"/>
        <w:spacing w:line="312" w:lineRule="atLeast"/>
        <w:jc w:val="both"/>
        <w:rPr>
          <w:rFonts w:ascii="Helvetica" w:hAnsi="Helvetica" w:cs="Helvetica"/>
          <w:color w:val="610B4B"/>
          <w:sz w:val="25"/>
          <w:szCs w:val="25"/>
        </w:rPr>
      </w:pPr>
      <w:r>
        <w:rPr>
          <w:rFonts w:ascii="Helvetica" w:hAnsi="Helvetica" w:cs="Helvetica"/>
          <w:color w:val="610B4B"/>
          <w:sz w:val="25"/>
          <w:szCs w:val="25"/>
        </w:rPr>
        <w:t xml:space="preserve">3) </w:t>
      </w:r>
      <w:proofErr w:type="gramStart"/>
      <w:r>
        <w:rPr>
          <w:rFonts w:ascii="Helvetica" w:hAnsi="Helvetica" w:cs="Helvetica"/>
          <w:color w:val="610B4B"/>
          <w:sz w:val="25"/>
          <w:szCs w:val="25"/>
        </w:rPr>
        <w:t>width</w:t>
      </w:r>
      <w:proofErr w:type="gramEnd"/>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It is an optional attribute which is used to specify the width to display the image. It is not reco</w:t>
      </w:r>
      <w:bookmarkStart w:id="1" w:name="_GoBack"/>
      <w:bookmarkEnd w:id="1"/>
      <w:r>
        <w:rPr>
          <w:rFonts w:ascii="Verdana" w:hAnsi="Verdana"/>
          <w:color w:val="000000"/>
          <w:sz w:val="18"/>
          <w:szCs w:val="18"/>
        </w:rPr>
        <w:t>mmended now. You should apply CSS in place of width attribute.</w:t>
      </w:r>
    </w:p>
    <w:p w:rsidR="007623D2" w:rsidRDefault="007623D2" w:rsidP="007623D2">
      <w:pPr>
        <w:pStyle w:val="Heading4"/>
        <w:shd w:val="clear" w:color="auto" w:fill="FFFFFF"/>
        <w:spacing w:line="312" w:lineRule="atLeast"/>
        <w:jc w:val="both"/>
        <w:rPr>
          <w:rFonts w:ascii="Helvetica" w:hAnsi="Helvetica" w:cs="Helvetica"/>
          <w:color w:val="610B4B"/>
          <w:sz w:val="25"/>
          <w:szCs w:val="25"/>
        </w:rPr>
      </w:pPr>
      <w:r>
        <w:rPr>
          <w:rFonts w:ascii="Helvetica" w:hAnsi="Helvetica" w:cs="Helvetica"/>
          <w:color w:val="610B4B"/>
          <w:sz w:val="25"/>
          <w:szCs w:val="25"/>
        </w:rPr>
        <w:t xml:space="preserve">4) </w:t>
      </w:r>
      <w:proofErr w:type="gramStart"/>
      <w:r>
        <w:rPr>
          <w:rFonts w:ascii="Helvetica" w:hAnsi="Helvetica" w:cs="Helvetica"/>
          <w:color w:val="610B4B"/>
          <w:sz w:val="25"/>
          <w:szCs w:val="25"/>
        </w:rPr>
        <w:t>height</w:t>
      </w:r>
      <w:proofErr w:type="gramEnd"/>
    </w:p>
    <w:p w:rsidR="007623D2" w:rsidRDefault="007623D2" w:rsidP="007623D2">
      <w:pPr>
        <w:pStyle w:val="NormalWeb"/>
        <w:shd w:val="clear" w:color="auto" w:fill="FFFFFF"/>
        <w:spacing w:line="312" w:lineRule="atLeast"/>
        <w:jc w:val="both"/>
        <w:rPr>
          <w:rFonts w:ascii="Verdana" w:hAnsi="Verdana"/>
          <w:color w:val="000000"/>
          <w:sz w:val="18"/>
          <w:szCs w:val="18"/>
        </w:rPr>
      </w:pPr>
      <w:r>
        <w:rPr>
          <w:rFonts w:ascii="Verdana" w:hAnsi="Verdana"/>
          <w:color w:val="000000"/>
          <w:sz w:val="18"/>
          <w:szCs w:val="18"/>
        </w:rPr>
        <w:t xml:space="preserve">It specifies the height of the image. The HTML height attribute also supports </w:t>
      </w:r>
      <w:proofErr w:type="spellStart"/>
      <w:r>
        <w:rPr>
          <w:rFonts w:ascii="Verdana" w:hAnsi="Verdana"/>
          <w:color w:val="000000"/>
          <w:sz w:val="18"/>
          <w:szCs w:val="18"/>
        </w:rPr>
        <w:t>iframe</w:t>
      </w:r>
      <w:proofErr w:type="spellEnd"/>
      <w:r>
        <w:rPr>
          <w:rFonts w:ascii="Verdana" w:hAnsi="Verdana"/>
          <w:color w:val="000000"/>
          <w:sz w:val="18"/>
          <w:szCs w:val="18"/>
        </w:rPr>
        <w:t>, image and object elements. It is not recommended now. You should apply CSS in place of height attribute.</w:t>
      </w:r>
    </w:p>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Table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HTML table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is used to display data in tabular form (row * column). There can be many columns in a row.</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 xml:space="preserve">HTML tables are used to manage the layout of the page e.g. header section, navigation bar, body content, footer section etc. But it is recommended to use div tag over table to manage the layout of the </w:t>
      </w:r>
      <w:proofErr w:type="gramStart"/>
      <w:r w:rsidRPr="007623D2">
        <w:rPr>
          <w:rFonts w:ascii="Verdana" w:eastAsia="Times New Roman" w:hAnsi="Verdana" w:cs="Times New Roman"/>
          <w:color w:val="000000"/>
          <w:sz w:val="18"/>
          <w:szCs w:val="18"/>
        </w:rPr>
        <w:t>page .</w:t>
      </w:r>
      <w:proofErr w:type="gramEnd"/>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Table Tags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53"/>
        <w:gridCol w:w="9816"/>
      </w:tblGrid>
      <w:tr w:rsidR="007623D2" w:rsidRPr="007623D2" w:rsidTr="007623D2">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Tag</w:t>
            </w:r>
          </w:p>
        </w:tc>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Description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&lt;table&gt;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table.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tr</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row in a table.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th</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header cell in a table.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&lt;td&gt;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cell in a table.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&lt;caption&gt;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the table caption.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colgroup</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specifies a group of one or more columns in a table for formatting.</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&lt;col&gt;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used with &lt;</w:t>
            </w:r>
            <w:proofErr w:type="spellStart"/>
            <w:r w:rsidRPr="007623D2">
              <w:rPr>
                <w:rFonts w:ascii="Verdana" w:eastAsia="Times New Roman" w:hAnsi="Verdana" w:cs="Times New Roman"/>
                <w:color w:val="000000"/>
                <w:sz w:val="18"/>
                <w:szCs w:val="18"/>
              </w:rPr>
              <w:t>colgroup</w:t>
            </w:r>
            <w:proofErr w:type="spellEnd"/>
            <w:r w:rsidRPr="007623D2">
              <w:rPr>
                <w:rFonts w:ascii="Verdana" w:eastAsia="Times New Roman" w:hAnsi="Verdana" w:cs="Times New Roman"/>
                <w:color w:val="000000"/>
                <w:sz w:val="18"/>
                <w:szCs w:val="18"/>
              </w:rPr>
              <w:t>&gt; element to specify column properties for each column.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tbody</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used to group the body content in a table.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thead</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used to group the header content in a table.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tfooter</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used to group the footer content in a table.</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Table Example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of HTML table tag. It output is shown above.</w:t>
      </w:r>
    </w:p>
    <w:p w:rsidR="007623D2" w:rsidRPr="007623D2" w:rsidRDefault="007623D2" w:rsidP="007623D2">
      <w:pPr>
        <w:numPr>
          <w:ilvl w:val="0"/>
          <w:numId w:val="2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First_Name</w:t>
      </w:r>
      <w:proofErr w:type="spellEnd"/>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Last_Name</w:t>
      </w:r>
      <w:proofErr w:type="spellEnd"/>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Marks</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proofErr w:type="spellStart"/>
      <w:r w:rsidRPr="007623D2">
        <w:rPr>
          <w:rFonts w:ascii="Verdana" w:eastAsia="Times New Roman" w:hAnsi="Verdana" w:cs="Times New Roman"/>
          <w:color w:val="000000"/>
          <w:sz w:val="18"/>
          <w:szCs w:val="18"/>
          <w:bdr w:val="none" w:sz="0" w:space="0" w:color="auto" w:frame="1"/>
        </w:rPr>
        <w:t>Sonoo</w:t>
      </w:r>
      <w:proofErr w:type="spellEnd"/>
      <w:r w:rsidRPr="007623D2">
        <w:rPr>
          <w:rFonts w:ascii="Verdana" w:eastAsia="Times New Roman" w:hAnsi="Verdana" w:cs="Times New Roman"/>
          <w:b/>
          <w:bCs/>
          <w:color w:val="006699"/>
          <w:sz w:val="18"/>
        </w:rPr>
        <w:t>&lt;/td&gt;&lt;td&gt;</w:t>
      </w:r>
      <w:proofErr w:type="spellStart"/>
      <w:r w:rsidRPr="007623D2">
        <w:rPr>
          <w:rFonts w:ascii="Verdana" w:eastAsia="Times New Roman" w:hAnsi="Verdana" w:cs="Times New Roman"/>
          <w:color w:val="000000"/>
          <w:sz w:val="18"/>
          <w:szCs w:val="18"/>
          <w:bdr w:val="none" w:sz="0" w:space="0" w:color="auto" w:frame="1"/>
        </w:rPr>
        <w:t>Jaiswal</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60</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James</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William</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80</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Swati</w:t>
      </w:r>
      <w:r w:rsidRPr="007623D2">
        <w:rPr>
          <w:rFonts w:ascii="Verdana" w:eastAsia="Times New Roman" w:hAnsi="Verdana" w:cs="Times New Roman"/>
          <w:b/>
          <w:bCs/>
          <w:color w:val="006699"/>
          <w:sz w:val="18"/>
        </w:rPr>
        <w:t>&lt;/td&gt;&lt;td&gt;</w:t>
      </w:r>
      <w:proofErr w:type="spellStart"/>
      <w:r w:rsidRPr="007623D2">
        <w:rPr>
          <w:rFonts w:ascii="Verdana" w:eastAsia="Times New Roman" w:hAnsi="Verdana" w:cs="Times New Roman"/>
          <w:color w:val="000000"/>
          <w:sz w:val="18"/>
          <w:szCs w:val="18"/>
          <w:bdr w:val="none" w:sz="0" w:space="0" w:color="auto" w:frame="1"/>
        </w:rPr>
        <w:t>Sironi</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82</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proofErr w:type="spellStart"/>
      <w:r w:rsidRPr="007623D2">
        <w:rPr>
          <w:rFonts w:ascii="Verdana" w:eastAsia="Times New Roman" w:hAnsi="Verdana" w:cs="Times New Roman"/>
          <w:color w:val="000000"/>
          <w:sz w:val="18"/>
          <w:szCs w:val="18"/>
          <w:bdr w:val="none" w:sz="0" w:space="0" w:color="auto" w:frame="1"/>
        </w:rPr>
        <w:t>Chetna</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Singh</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72</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0"/>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2"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3"/>
        <w:gridCol w:w="1195"/>
        <w:gridCol w:w="683"/>
      </w:tblGrid>
      <w:tr w:rsidR="007623D2" w:rsidRPr="007623D2" w:rsidTr="007623D2">
        <w:trPr>
          <w:tblCellSpacing w:w="15" w:type="dxa"/>
        </w:trPr>
        <w:tc>
          <w:tcPr>
            <w:tcW w:w="0" w:type="auto"/>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proofErr w:type="spellStart"/>
            <w:r w:rsidRPr="007623D2">
              <w:rPr>
                <w:rFonts w:ascii="Verdana" w:eastAsia="Times New Roman" w:hAnsi="Verdana" w:cs="Times New Roman"/>
                <w:b/>
                <w:bCs/>
                <w:color w:val="000000"/>
                <w:sz w:val="18"/>
                <w:szCs w:val="18"/>
              </w:rPr>
              <w:lastRenderedPageBreak/>
              <w:t>First_Name</w:t>
            </w:r>
            <w:proofErr w:type="spellEnd"/>
          </w:p>
        </w:tc>
        <w:tc>
          <w:tcPr>
            <w:tcW w:w="0" w:type="auto"/>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proofErr w:type="spellStart"/>
            <w:r w:rsidRPr="007623D2">
              <w:rPr>
                <w:rFonts w:ascii="Verdana" w:eastAsia="Times New Roman" w:hAnsi="Verdana" w:cs="Times New Roman"/>
                <w:b/>
                <w:bCs/>
                <w:color w:val="000000"/>
                <w:sz w:val="18"/>
                <w:szCs w:val="18"/>
              </w:rPr>
              <w:t>Last_Name</w:t>
            </w:r>
            <w:proofErr w:type="spellEnd"/>
          </w:p>
        </w:tc>
        <w:tc>
          <w:tcPr>
            <w:tcW w:w="0" w:type="auto"/>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Marks</w:t>
            </w:r>
          </w:p>
        </w:tc>
      </w:tr>
      <w:tr w:rsidR="007623D2" w:rsidRPr="007623D2" w:rsidTr="007623D2">
        <w:trPr>
          <w:tblCellSpacing w:w="15" w:type="dxa"/>
        </w:trPr>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Sonoo</w:t>
            </w:r>
            <w:proofErr w:type="spellEnd"/>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Jaiswal</w:t>
            </w:r>
            <w:proofErr w:type="spellEnd"/>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60</w:t>
            </w:r>
          </w:p>
        </w:tc>
      </w:tr>
      <w:tr w:rsidR="007623D2" w:rsidRPr="007623D2" w:rsidTr="007623D2">
        <w:trPr>
          <w:tblCellSpacing w:w="15" w:type="dxa"/>
        </w:trPr>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James</w:t>
            </w:r>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William</w:t>
            </w:r>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80</w:t>
            </w:r>
          </w:p>
        </w:tc>
      </w:tr>
      <w:tr w:rsidR="007623D2" w:rsidRPr="007623D2" w:rsidTr="007623D2">
        <w:trPr>
          <w:tblCellSpacing w:w="15" w:type="dxa"/>
        </w:trPr>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Swati</w:t>
            </w:r>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Sironi</w:t>
            </w:r>
            <w:proofErr w:type="spellEnd"/>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82</w:t>
            </w:r>
          </w:p>
        </w:tc>
      </w:tr>
      <w:tr w:rsidR="007623D2" w:rsidRPr="007623D2" w:rsidTr="007623D2">
        <w:trPr>
          <w:tblCellSpacing w:w="15" w:type="dxa"/>
        </w:trPr>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Chetna</w:t>
            </w:r>
            <w:proofErr w:type="spellEnd"/>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Singh</w:t>
            </w:r>
          </w:p>
        </w:tc>
        <w:tc>
          <w:tcPr>
            <w:tcW w:w="0" w:type="auto"/>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72</w:t>
            </w:r>
          </w:p>
        </w:tc>
      </w:tr>
    </w:tbl>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the above html table, there are 5 rows and 3 columns = 5 * 3 = 15 values.</w: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Table with Border</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There are two ways to specify border for HTML tables.</w:t>
      </w:r>
    </w:p>
    <w:p w:rsidR="007623D2" w:rsidRPr="007623D2" w:rsidRDefault="007623D2" w:rsidP="007623D2">
      <w:pPr>
        <w:numPr>
          <w:ilvl w:val="0"/>
          <w:numId w:val="2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By border attribute of table in HTML</w:t>
      </w:r>
    </w:p>
    <w:p w:rsidR="007623D2" w:rsidRPr="007623D2" w:rsidRDefault="007623D2" w:rsidP="007623D2">
      <w:pPr>
        <w:numPr>
          <w:ilvl w:val="0"/>
          <w:numId w:val="2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By border property in CSS</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1) HTML Border attribute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You can use border attribute of table tag in HTML to specify border. But it is not recommended now.</w:t>
      </w:r>
    </w:p>
    <w:p w:rsidR="007623D2" w:rsidRPr="007623D2" w:rsidRDefault="007623D2" w:rsidP="007623D2">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border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"1"</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First_Name</w:t>
      </w:r>
      <w:proofErr w:type="spellEnd"/>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Last_Name</w:t>
      </w:r>
      <w:proofErr w:type="spellEnd"/>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Marks</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proofErr w:type="spellStart"/>
      <w:r w:rsidRPr="007623D2">
        <w:rPr>
          <w:rFonts w:ascii="Verdana" w:eastAsia="Times New Roman" w:hAnsi="Verdana" w:cs="Times New Roman"/>
          <w:color w:val="000000"/>
          <w:sz w:val="18"/>
          <w:szCs w:val="18"/>
          <w:bdr w:val="none" w:sz="0" w:space="0" w:color="auto" w:frame="1"/>
        </w:rPr>
        <w:t>Sonoo</w:t>
      </w:r>
      <w:proofErr w:type="spellEnd"/>
      <w:r w:rsidRPr="007623D2">
        <w:rPr>
          <w:rFonts w:ascii="Verdana" w:eastAsia="Times New Roman" w:hAnsi="Verdana" w:cs="Times New Roman"/>
          <w:b/>
          <w:bCs/>
          <w:color w:val="006699"/>
          <w:sz w:val="18"/>
        </w:rPr>
        <w:t>&lt;/td&gt;&lt;td&gt;</w:t>
      </w:r>
      <w:proofErr w:type="spellStart"/>
      <w:r w:rsidRPr="007623D2">
        <w:rPr>
          <w:rFonts w:ascii="Verdana" w:eastAsia="Times New Roman" w:hAnsi="Verdana" w:cs="Times New Roman"/>
          <w:color w:val="000000"/>
          <w:sz w:val="18"/>
          <w:szCs w:val="18"/>
          <w:bdr w:val="none" w:sz="0" w:space="0" w:color="auto" w:frame="1"/>
        </w:rPr>
        <w:t>Jaiswal</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60</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James</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William</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80</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Swati</w:t>
      </w:r>
      <w:r w:rsidRPr="007623D2">
        <w:rPr>
          <w:rFonts w:ascii="Verdana" w:eastAsia="Times New Roman" w:hAnsi="Verdana" w:cs="Times New Roman"/>
          <w:b/>
          <w:bCs/>
          <w:color w:val="006699"/>
          <w:sz w:val="18"/>
        </w:rPr>
        <w:t>&lt;/td&gt;&lt;td&gt;</w:t>
      </w:r>
      <w:proofErr w:type="spellStart"/>
      <w:r w:rsidRPr="007623D2">
        <w:rPr>
          <w:rFonts w:ascii="Verdana" w:eastAsia="Times New Roman" w:hAnsi="Verdana" w:cs="Times New Roman"/>
          <w:color w:val="000000"/>
          <w:sz w:val="18"/>
          <w:szCs w:val="18"/>
          <w:bdr w:val="none" w:sz="0" w:space="0" w:color="auto" w:frame="1"/>
        </w:rPr>
        <w:t>Sironi</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82</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proofErr w:type="spellStart"/>
      <w:r w:rsidRPr="007623D2">
        <w:rPr>
          <w:rFonts w:ascii="Verdana" w:eastAsia="Times New Roman" w:hAnsi="Verdana" w:cs="Times New Roman"/>
          <w:color w:val="000000"/>
          <w:sz w:val="18"/>
          <w:szCs w:val="18"/>
          <w:bdr w:val="none" w:sz="0" w:space="0" w:color="auto" w:frame="1"/>
        </w:rPr>
        <w:t>Chetna</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Singh</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72</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2"/>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3"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3"/>
        <w:gridCol w:w="1225"/>
        <w:gridCol w:w="713"/>
      </w:tblGrid>
      <w:tr w:rsidR="007623D2" w:rsidRPr="007623D2" w:rsidTr="007623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proofErr w:type="spellStart"/>
            <w:r w:rsidRPr="007623D2">
              <w:rPr>
                <w:rFonts w:ascii="Verdana" w:eastAsia="Times New Roman" w:hAnsi="Verdana" w:cs="Times New Roman"/>
                <w:b/>
                <w:bCs/>
                <w:color w:val="000000"/>
                <w:sz w:val="18"/>
                <w:szCs w:val="18"/>
              </w:rPr>
              <w:t>First_Name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proofErr w:type="spellStart"/>
            <w:r w:rsidRPr="007623D2">
              <w:rPr>
                <w:rFonts w:ascii="Verdana" w:eastAsia="Times New Roman" w:hAnsi="Verdana" w:cs="Times New Roman"/>
                <w:b/>
                <w:bCs/>
                <w:color w:val="000000"/>
                <w:sz w:val="18"/>
                <w:szCs w:val="18"/>
              </w:rPr>
              <w:t>Last_Name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Marks</w:t>
            </w:r>
          </w:p>
        </w:tc>
      </w:tr>
      <w:tr w:rsidR="007623D2" w:rsidRPr="007623D2" w:rsidTr="007623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Sonoo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Jaiswal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60</w:t>
            </w:r>
          </w:p>
        </w:tc>
      </w:tr>
      <w:tr w:rsidR="007623D2" w:rsidRPr="007623D2" w:rsidTr="007623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William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80</w:t>
            </w:r>
          </w:p>
        </w:tc>
      </w:tr>
      <w:tr w:rsidR="007623D2" w:rsidRPr="007623D2" w:rsidTr="007623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Swati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Sironi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82</w:t>
            </w:r>
          </w:p>
        </w:tc>
      </w:tr>
      <w:tr w:rsidR="007623D2" w:rsidRPr="007623D2" w:rsidTr="007623D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Chetna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Singh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72</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lastRenderedPageBreak/>
        <w:t>2) CSS Border property</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now recommended to use border property of CSS to specify border in table.</w:t>
      </w:r>
    </w:p>
    <w:p w:rsidR="007623D2" w:rsidRPr="007623D2" w:rsidRDefault="007623D2" w:rsidP="007623D2">
      <w:pPr>
        <w:numPr>
          <w:ilvl w:val="0"/>
          <w:numId w:val="2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table,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 1px solid black;  </w:t>
      </w:r>
    </w:p>
    <w:p w:rsidR="007623D2" w:rsidRPr="007623D2" w:rsidRDefault="007623D2" w:rsidP="007623D2">
      <w:pPr>
        <w:numPr>
          <w:ilvl w:val="0"/>
          <w:numId w:val="2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3"/>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4"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You can collapse all the borders in one border by border-collapse property.</w:t>
      </w:r>
    </w:p>
    <w:p w:rsidR="007623D2" w:rsidRPr="007623D2" w:rsidRDefault="007623D2" w:rsidP="007623D2">
      <w:pPr>
        <w:numPr>
          <w:ilvl w:val="0"/>
          <w:numId w:val="2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table,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 2px solid black;  </w:t>
      </w:r>
    </w:p>
    <w:p w:rsidR="007623D2" w:rsidRPr="007623D2" w:rsidRDefault="007623D2" w:rsidP="007623D2">
      <w:pPr>
        <w:numPr>
          <w:ilvl w:val="0"/>
          <w:numId w:val="2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border-collapse: collapse;  </w:t>
      </w:r>
    </w:p>
    <w:p w:rsidR="007623D2" w:rsidRPr="007623D2" w:rsidRDefault="007623D2" w:rsidP="007623D2">
      <w:pPr>
        <w:numPr>
          <w:ilvl w:val="0"/>
          <w:numId w:val="2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4"/>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5"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42"/>
        <w:gridCol w:w="1098"/>
        <w:gridCol w:w="638"/>
      </w:tblGrid>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Marks</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60</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80</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82</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72</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Table with cell padding</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You can specify padding for table header and table data by two ways:</w:t>
      </w:r>
    </w:p>
    <w:p w:rsidR="007623D2" w:rsidRPr="007623D2" w:rsidRDefault="007623D2" w:rsidP="007623D2">
      <w:pPr>
        <w:numPr>
          <w:ilvl w:val="0"/>
          <w:numId w:val="2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By </w:t>
      </w:r>
      <w:proofErr w:type="spellStart"/>
      <w:r w:rsidRPr="007623D2">
        <w:rPr>
          <w:rFonts w:ascii="Verdana" w:eastAsia="Times New Roman" w:hAnsi="Verdana" w:cs="Times New Roman"/>
          <w:color w:val="000000"/>
          <w:sz w:val="18"/>
          <w:szCs w:val="18"/>
        </w:rPr>
        <w:t>cellpadding</w:t>
      </w:r>
      <w:proofErr w:type="spellEnd"/>
      <w:r w:rsidRPr="007623D2">
        <w:rPr>
          <w:rFonts w:ascii="Verdana" w:eastAsia="Times New Roman" w:hAnsi="Verdana" w:cs="Times New Roman"/>
          <w:color w:val="000000"/>
          <w:sz w:val="18"/>
          <w:szCs w:val="18"/>
        </w:rPr>
        <w:t xml:space="preserve"> attribute of table in HTML</w:t>
      </w:r>
    </w:p>
    <w:p w:rsidR="007623D2" w:rsidRPr="007623D2" w:rsidRDefault="007623D2" w:rsidP="007623D2">
      <w:pPr>
        <w:numPr>
          <w:ilvl w:val="0"/>
          <w:numId w:val="2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By padding property in CSS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The </w:t>
      </w:r>
      <w:proofErr w:type="spellStart"/>
      <w:r w:rsidRPr="007623D2">
        <w:rPr>
          <w:rFonts w:ascii="Verdana" w:eastAsia="Times New Roman" w:hAnsi="Verdana" w:cs="Times New Roman"/>
          <w:color w:val="000000"/>
          <w:sz w:val="18"/>
          <w:szCs w:val="18"/>
        </w:rPr>
        <w:t>cellpadding</w:t>
      </w:r>
      <w:proofErr w:type="spellEnd"/>
      <w:r w:rsidRPr="007623D2">
        <w:rPr>
          <w:rFonts w:ascii="Verdana" w:eastAsia="Times New Roman" w:hAnsi="Verdana" w:cs="Times New Roman"/>
          <w:color w:val="000000"/>
          <w:sz w:val="18"/>
          <w:szCs w:val="18"/>
        </w:rPr>
        <w:t xml:space="preserve"> attribute of HTML table tag is </w:t>
      </w:r>
      <w:proofErr w:type="spellStart"/>
      <w:r w:rsidRPr="007623D2">
        <w:rPr>
          <w:rFonts w:ascii="Verdana" w:eastAsia="Times New Roman" w:hAnsi="Verdana" w:cs="Times New Roman"/>
          <w:color w:val="000000"/>
          <w:sz w:val="18"/>
          <w:szCs w:val="18"/>
        </w:rPr>
        <w:t>obselete</w:t>
      </w:r>
      <w:proofErr w:type="spellEnd"/>
      <w:r w:rsidRPr="007623D2">
        <w:rPr>
          <w:rFonts w:ascii="Verdana" w:eastAsia="Times New Roman" w:hAnsi="Verdana" w:cs="Times New Roman"/>
          <w:color w:val="000000"/>
          <w:sz w:val="18"/>
          <w:szCs w:val="18"/>
        </w:rPr>
        <w:t xml:space="preserve"> now. It is recommended to use CSS. So let's see the code of CSS.</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lastRenderedPageBreak/>
        <w:t>table,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 1px solid pink;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border-collapse: collapse;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padding: 10px;  </w:t>
      </w:r>
    </w:p>
    <w:p w:rsidR="007623D2" w:rsidRPr="007623D2" w:rsidRDefault="007623D2" w:rsidP="007623D2">
      <w:pPr>
        <w:numPr>
          <w:ilvl w:val="0"/>
          <w:numId w:val="2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6"/>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6"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84"/>
        <w:gridCol w:w="1340"/>
        <w:gridCol w:w="880"/>
      </w:tblGrid>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Marks</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Sonoo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Jaiswal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60</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William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80</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Swati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Sironi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82</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Chetna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Singh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72</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 xml:space="preserve">HTML Table with </w:t>
      </w:r>
      <w:proofErr w:type="spellStart"/>
      <w:r w:rsidRPr="007623D2">
        <w:rPr>
          <w:rFonts w:ascii="Helvetica" w:eastAsia="Times New Roman" w:hAnsi="Helvetica" w:cs="Helvetica"/>
          <w:color w:val="610B38"/>
          <w:sz w:val="34"/>
          <w:szCs w:val="34"/>
        </w:rPr>
        <w:t>colspan</w:t>
      </w:r>
      <w:proofErr w:type="spellEnd"/>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If you want to make a cell span more than one column, you can use the </w:t>
      </w:r>
      <w:proofErr w:type="spellStart"/>
      <w:r w:rsidRPr="007623D2">
        <w:rPr>
          <w:rFonts w:ascii="Verdana" w:eastAsia="Times New Roman" w:hAnsi="Verdana" w:cs="Times New Roman"/>
          <w:color w:val="000000"/>
          <w:sz w:val="18"/>
          <w:szCs w:val="18"/>
        </w:rPr>
        <w:t>colspan</w:t>
      </w:r>
      <w:proofErr w:type="spellEnd"/>
      <w:r w:rsidRPr="007623D2">
        <w:rPr>
          <w:rFonts w:ascii="Verdana" w:eastAsia="Times New Roman" w:hAnsi="Verdana" w:cs="Times New Roman"/>
          <w:color w:val="000000"/>
          <w:sz w:val="18"/>
          <w:szCs w:val="18"/>
        </w:rPr>
        <w:t xml:space="preserve"> attribute.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that span two columns.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CSS code:</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table,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 1px solid black;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border-collapse: collapse;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padding: 5px;  </w:t>
      </w:r>
    </w:p>
    <w:p w:rsidR="007623D2" w:rsidRPr="007623D2" w:rsidRDefault="007623D2" w:rsidP="007623D2">
      <w:pPr>
        <w:numPr>
          <w:ilvl w:val="0"/>
          <w:numId w:val="2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7"/>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HTML code:</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style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"width:100%"</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Name</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FF0000"/>
          <w:sz w:val="18"/>
        </w:rPr>
        <w:t>colspan</w:t>
      </w:r>
      <w:proofErr w:type="spellEnd"/>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"2"</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Mobile No.</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w:t>
      </w:r>
      <w:proofErr w:type="spellStart"/>
      <w:r w:rsidRPr="007623D2">
        <w:rPr>
          <w:rFonts w:ascii="Verdana" w:eastAsia="Times New Roman" w:hAnsi="Verdana" w:cs="Times New Roman"/>
          <w:color w:val="000000"/>
          <w:sz w:val="18"/>
          <w:szCs w:val="18"/>
          <w:bdr w:val="none" w:sz="0" w:space="0" w:color="auto" w:frame="1"/>
        </w:rPr>
        <w:t>Ajeet</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000000"/>
          <w:sz w:val="18"/>
          <w:szCs w:val="18"/>
          <w:bdr w:val="none" w:sz="0" w:space="0" w:color="auto" w:frame="1"/>
        </w:rPr>
        <w:t>Maurya</w:t>
      </w:r>
      <w:proofErr w:type="spellEnd"/>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7503520801</w:t>
      </w: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9555879135</w:t>
      </w: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8"/>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7"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tbl>
      <w:tblPr>
        <w:tblW w:w="11669"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979"/>
        <w:gridCol w:w="3845"/>
        <w:gridCol w:w="3845"/>
      </w:tblGrid>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8" w:type="dxa"/>
              <w:left w:w="68" w:type="dxa"/>
              <w:bottom w:w="68" w:type="dxa"/>
              <w:right w:w="68" w:type="dxa"/>
            </w:tcMar>
            <w:vAlign w:val="center"/>
            <w:hideMark/>
          </w:tcPr>
          <w:p w:rsidR="007623D2" w:rsidRPr="007623D2" w:rsidRDefault="007623D2" w:rsidP="007623D2">
            <w:pPr>
              <w:spacing w:after="0" w:line="312" w:lineRule="atLeast"/>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Name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8" w:type="dxa"/>
              <w:left w:w="68" w:type="dxa"/>
              <w:bottom w:w="68" w:type="dxa"/>
              <w:right w:w="68" w:type="dxa"/>
            </w:tcMar>
            <w:vAlign w:val="center"/>
            <w:hideMark/>
          </w:tcPr>
          <w:p w:rsidR="007623D2" w:rsidRPr="007623D2" w:rsidRDefault="007623D2" w:rsidP="007623D2">
            <w:pPr>
              <w:spacing w:after="0" w:line="312" w:lineRule="atLeast"/>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Mobile No.</w:t>
            </w:r>
          </w:p>
        </w:tc>
      </w:tr>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68" w:type="dxa"/>
              <w:left w:w="68" w:type="dxa"/>
              <w:bottom w:w="68" w:type="dxa"/>
              <w:right w:w="68" w:type="dxa"/>
            </w:tcMar>
            <w:vAlign w:val="center"/>
            <w:hideMark/>
          </w:tcPr>
          <w:p w:rsidR="007623D2" w:rsidRPr="007623D2" w:rsidRDefault="007623D2" w:rsidP="007623D2">
            <w:pPr>
              <w:spacing w:after="0" w:line="312" w:lineRule="atLeast"/>
              <w:ind w:left="272"/>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Ajeet</w:t>
            </w:r>
            <w:proofErr w:type="spellEnd"/>
            <w:r w:rsidRPr="007623D2">
              <w:rPr>
                <w:rFonts w:ascii="Verdana" w:eastAsia="Times New Roman" w:hAnsi="Verdana" w:cs="Times New Roman"/>
                <w:color w:val="000000"/>
                <w:sz w:val="18"/>
                <w:szCs w:val="18"/>
              </w:rPr>
              <w:t xml:space="preserve"> </w:t>
            </w:r>
            <w:proofErr w:type="spellStart"/>
            <w:r w:rsidRPr="007623D2">
              <w:rPr>
                <w:rFonts w:ascii="Verdana" w:eastAsia="Times New Roman" w:hAnsi="Verdana" w:cs="Times New Roman"/>
                <w:color w:val="000000"/>
                <w:sz w:val="18"/>
                <w:szCs w:val="18"/>
              </w:rPr>
              <w:t>Maurya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8" w:type="dxa"/>
              <w:left w:w="68" w:type="dxa"/>
              <w:bottom w:w="68" w:type="dxa"/>
              <w:right w:w="68" w:type="dxa"/>
            </w:tcMar>
            <w:vAlign w:val="center"/>
            <w:hideMark/>
          </w:tcPr>
          <w:p w:rsidR="007623D2" w:rsidRPr="007623D2" w:rsidRDefault="007623D2" w:rsidP="007623D2">
            <w:pPr>
              <w:spacing w:after="0" w:line="312" w:lineRule="atLeast"/>
              <w:ind w:left="272"/>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7503520801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8" w:type="dxa"/>
              <w:left w:w="68" w:type="dxa"/>
              <w:bottom w:w="68" w:type="dxa"/>
              <w:right w:w="68" w:type="dxa"/>
            </w:tcMar>
            <w:vAlign w:val="center"/>
            <w:hideMark/>
          </w:tcPr>
          <w:p w:rsidR="007623D2" w:rsidRPr="007623D2" w:rsidRDefault="007623D2" w:rsidP="007623D2">
            <w:pPr>
              <w:spacing w:after="0" w:line="312" w:lineRule="atLeast"/>
              <w:ind w:left="272"/>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9555879135</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 xml:space="preserve">HTML Table with </w:t>
      </w:r>
      <w:proofErr w:type="spellStart"/>
      <w:r w:rsidRPr="007623D2">
        <w:rPr>
          <w:rFonts w:ascii="Helvetica" w:eastAsia="Times New Roman" w:hAnsi="Helvetica" w:cs="Helvetica"/>
          <w:color w:val="610B38"/>
          <w:sz w:val="34"/>
          <w:szCs w:val="34"/>
        </w:rPr>
        <w:t>rowspan</w:t>
      </w:r>
      <w:proofErr w:type="spellEnd"/>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If you want to make a cell span more than one row, you can use the </w:t>
      </w:r>
      <w:proofErr w:type="spellStart"/>
      <w:r w:rsidRPr="007623D2">
        <w:rPr>
          <w:rFonts w:ascii="Verdana" w:eastAsia="Times New Roman" w:hAnsi="Verdana" w:cs="Times New Roman"/>
          <w:color w:val="000000"/>
          <w:sz w:val="18"/>
          <w:szCs w:val="18"/>
        </w:rPr>
        <w:t>rowspan</w:t>
      </w:r>
      <w:proofErr w:type="spellEnd"/>
      <w:r w:rsidRPr="007623D2">
        <w:rPr>
          <w:rFonts w:ascii="Verdana" w:eastAsia="Times New Roman" w:hAnsi="Verdana" w:cs="Times New Roman"/>
          <w:color w:val="000000"/>
          <w:sz w:val="18"/>
          <w:szCs w:val="18"/>
        </w:rPr>
        <w:t xml:space="preserve"> attribute.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that span two rows.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CSS code:</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table,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 1px solid black;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border-collapse: collapse;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padding: 10px;  </w:t>
      </w:r>
    </w:p>
    <w:p w:rsidR="007623D2" w:rsidRPr="007623D2" w:rsidRDefault="007623D2" w:rsidP="007623D2">
      <w:pPr>
        <w:numPr>
          <w:ilvl w:val="0"/>
          <w:numId w:val="2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29"/>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code:</w:t>
      </w:r>
    </w:p>
    <w:p w:rsidR="007623D2" w:rsidRPr="007623D2" w:rsidRDefault="007623D2" w:rsidP="007623D2">
      <w:pPr>
        <w:numPr>
          <w:ilvl w:val="0"/>
          <w:numId w:val="3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lastRenderedPageBreak/>
        <w:t>&lt;table&gt;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Name</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&gt;&lt;td&gt;</w:t>
      </w:r>
      <w:proofErr w:type="spellStart"/>
      <w:r w:rsidRPr="007623D2">
        <w:rPr>
          <w:rFonts w:ascii="Verdana" w:eastAsia="Times New Roman" w:hAnsi="Verdana" w:cs="Times New Roman"/>
          <w:color w:val="000000"/>
          <w:sz w:val="18"/>
          <w:szCs w:val="18"/>
          <w:bdr w:val="none" w:sz="0" w:space="0" w:color="auto" w:frame="1"/>
        </w:rPr>
        <w:t>Ajeet</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000000"/>
          <w:sz w:val="18"/>
          <w:szCs w:val="18"/>
          <w:bdr w:val="none" w:sz="0" w:space="0" w:color="auto" w:frame="1"/>
        </w:rPr>
        <w:t>Maurya</w:t>
      </w:r>
      <w:proofErr w:type="spellEnd"/>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FF0000"/>
          <w:sz w:val="18"/>
        </w:rPr>
        <w:t>rowspan</w:t>
      </w:r>
      <w:proofErr w:type="spellEnd"/>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"2"</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Mobile No.</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7503520801</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9555879135</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0"/>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8"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38"/>
        <w:gridCol w:w="1743"/>
      </w:tblGrid>
      <w:tr w:rsidR="007623D2" w:rsidRPr="007623D2" w:rsidTr="007623D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rPr>
              <w:t>Ajeet</w:t>
            </w:r>
            <w:proofErr w:type="spellEnd"/>
            <w:r w:rsidRPr="007623D2">
              <w:rPr>
                <w:rFonts w:ascii="Verdana" w:eastAsia="Times New Roman" w:hAnsi="Verdana" w:cs="Times New Roman"/>
                <w:color w:val="000000"/>
                <w:sz w:val="18"/>
                <w:szCs w:val="18"/>
              </w:rPr>
              <w:t xml:space="preserve"> </w:t>
            </w:r>
            <w:proofErr w:type="spellStart"/>
            <w:r w:rsidRPr="007623D2">
              <w:rPr>
                <w:rFonts w:ascii="Verdana" w:eastAsia="Times New Roman" w:hAnsi="Verdana" w:cs="Times New Roman"/>
                <w:color w:val="000000"/>
                <w:sz w:val="18"/>
                <w:szCs w:val="18"/>
              </w:rPr>
              <w:t>Maurya</w:t>
            </w:r>
            <w:proofErr w:type="spellEnd"/>
          </w:p>
        </w:tc>
      </w:tr>
      <w:tr w:rsidR="007623D2" w:rsidRPr="007623D2" w:rsidTr="007623D2">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jc w:val="center"/>
              <w:rPr>
                <w:rFonts w:ascii="Verdana" w:eastAsia="Times New Roman" w:hAnsi="Verdana" w:cs="Times New Roman"/>
                <w:b/>
                <w:bCs/>
                <w:color w:val="000000"/>
                <w:sz w:val="18"/>
                <w:szCs w:val="18"/>
              </w:rPr>
            </w:pPr>
            <w:r w:rsidRPr="007623D2">
              <w:rPr>
                <w:rFonts w:ascii="Verdana" w:eastAsia="Times New Roman" w:hAnsi="Verdana" w:cs="Times New Roman"/>
                <w:b/>
                <w:bCs/>
                <w:color w:val="000000"/>
                <w:sz w:val="18"/>
                <w:szCs w:val="18"/>
              </w:rPr>
              <w:t>Mobile 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7503520801</w:t>
            </w:r>
          </w:p>
        </w:tc>
      </w:tr>
      <w:tr w:rsidR="007623D2" w:rsidRPr="007623D2" w:rsidTr="007623D2">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623D2" w:rsidRPr="007623D2" w:rsidRDefault="007623D2" w:rsidP="007623D2">
            <w:pPr>
              <w:spacing w:after="0" w:line="240" w:lineRule="auto"/>
              <w:rPr>
                <w:rFonts w:ascii="Verdana" w:eastAsia="Times New Roman" w:hAnsi="Verdana" w:cs="Times New Roman"/>
                <w:b/>
                <w:bCs/>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36" w:type="dxa"/>
              <w:left w:w="136" w:type="dxa"/>
              <w:bottom w:w="136" w:type="dxa"/>
              <w:right w:w="136" w:type="dxa"/>
            </w:tcMar>
            <w:vAlign w:val="cente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9555879135</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table with caption</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HTML caption is </w:t>
      </w:r>
      <w:proofErr w:type="spellStart"/>
      <w:r w:rsidRPr="007623D2">
        <w:rPr>
          <w:rFonts w:ascii="Verdana" w:eastAsia="Times New Roman" w:hAnsi="Verdana" w:cs="Times New Roman"/>
          <w:color w:val="000000"/>
          <w:sz w:val="18"/>
          <w:szCs w:val="18"/>
        </w:rPr>
        <w:t>diplayed</w:t>
      </w:r>
      <w:proofErr w:type="spellEnd"/>
      <w:r w:rsidRPr="007623D2">
        <w:rPr>
          <w:rFonts w:ascii="Verdana" w:eastAsia="Times New Roman" w:hAnsi="Verdana" w:cs="Times New Roman"/>
          <w:color w:val="000000"/>
          <w:sz w:val="18"/>
          <w:szCs w:val="18"/>
        </w:rPr>
        <w:t xml:space="preserve"> above the table. It must be used after table tag only.</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&lt;caption&gt;</w:t>
      </w:r>
      <w:r w:rsidRPr="007623D2">
        <w:rPr>
          <w:rFonts w:ascii="Verdana" w:eastAsia="Times New Roman" w:hAnsi="Verdana" w:cs="Times New Roman"/>
          <w:color w:val="000000"/>
          <w:sz w:val="18"/>
          <w:szCs w:val="18"/>
          <w:bdr w:val="none" w:sz="0" w:space="0" w:color="auto" w:frame="1"/>
        </w:rPr>
        <w:t>Student Records</w:t>
      </w:r>
      <w:r w:rsidRPr="007623D2">
        <w:rPr>
          <w:rFonts w:ascii="Verdana" w:eastAsia="Times New Roman" w:hAnsi="Verdana" w:cs="Times New Roman"/>
          <w:b/>
          <w:bCs/>
          <w:color w:val="006699"/>
          <w:sz w:val="18"/>
        </w:rPr>
        <w:t>&lt;/caption&gt;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First_Name</w:t>
      </w:r>
      <w:proofErr w:type="spellEnd"/>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Last_Name</w:t>
      </w:r>
      <w:proofErr w:type="spellEnd"/>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Marks</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th</w:t>
      </w:r>
      <w:proofErr w:type="spellEnd"/>
      <w:r w:rsidRPr="007623D2">
        <w:rPr>
          <w:rFonts w:ascii="Verdana" w:eastAsia="Times New Roman" w:hAnsi="Verdana" w:cs="Times New Roman"/>
          <w:b/>
          <w:bCs/>
          <w:color w:val="006699"/>
          <w:sz w:val="18"/>
        </w:rPr>
        <w:t>&gt;&lt;/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proofErr w:type="spellStart"/>
      <w:r w:rsidRPr="007623D2">
        <w:rPr>
          <w:rFonts w:ascii="Verdana" w:eastAsia="Times New Roman" w:hAnsi="Verdana" w:cs="Times New Roman"/>
          <w:color w:val="000000"/>
          <w:sz w:val="18"/>
          <w:szCs w:val="18"/>
          <w:bdr w:val="none" w:sz="0" w:space="0" w:color="auto" w:frame="1"/>
        </w:rPr>
        <w:t>Vimal</w:t>
      </w:r>
      <w:proofErr w:type="spellEnd"/>
      <w:r w:rsidRPr="007623D2">
        <w:rPr>
          <w:rFonts w:ascii="Verdana" w:eastAsia="Times New Roman" w:hAnsi="Verdana" w:cs="Times New Roman"/>
          <w:b/>
          <w:bCs/>
          <w:color w:val="006699"/>
          <w:sz w:val="18"/>
        </w:rPr>
        <w:t>&lt;/td&gt;&lt;td&gt;</w:t>
      </w:r>
      <w:proofErr w:type="spellStart"/>
      <w:r w:rsidRPr="007623D2">
        <w:rPr>
          <w:rFonts w:ascii="Verdana" w:eastAsia="Times New Roman" w:hAnsi="Verdana" w:cs="Times New Roman"/>
          <w:color w:val="000000"/>
          <w:sz w:val="18"/>
          <w:szCs w:val="18"/>
          <w:bdr w:val="none" w:sz="0" w:space="0" w:color="auto" w:frame="1"/>
        </w:rPr>
        <w:t>Jaiswal</w:t>
      </w:r>
      <w:proofErr w:type="spellEnd"/>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70</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Mike</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Warn</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60</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Shane</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Warn</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42</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Jai</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Malhotra</w:t>
      </w:r>
      <w:r w:rsidRPr="007623D2">
        <w:rPr>
          <w:rFonts w:ascii="Verdana" w:eastAsia="Times New Roman" w:hAnsi="Verdana" w:cs="Times New Roman"/>
          <w:b/>
          <w:bCs/>
          <w:color w:val="006699"/>
          <w:sz w:val="18"/>
        </w:rPr>
        <w:t>&lt;/td&gt;&lt;td&gt;</w:t>
      </w:r>
      <w:r w:rsidRPr="007623D2">
        <w:rPr>
          <w:rFonts w:ascii="Verdana" w:eastAsia="Times New Roman" w:hAnsi="Verdana" w:cs="Times New Roman"/>
          <w:color w:val="000000"/>
          <w:sz w:val="18"/>
          <w:szCs w:val="18"/>
          <w:bdr w:val="none" w:sz="0" w:space="0" w:color="auto" w:frame="1"/>
        </w:rPr>
        <w:t>62</w:t>
      </w:r>
      <w:r w:rsidRPr="007623D2">
        <w:rPr>
          <w:rFonts w:ascii="Verdana" w:eastAsia="Times New Roman" w:hAnsi="Verdana" w:cs="Times New Roman"/>
          <w:b/>
          <w:bCs/>
          <w:color w:val="006699"/>
          <w:sz w:val="18"/>
        </w:rPr>
        <w:t>&lt;/td&gt;&lt;/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1"/>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39" w:tgtFrame="_blank" w:history="1">
        <w:r w:rsidR="007623D2" w:rsidRPr="007623D2">
          <w:rPr>
            <w:rFonts w:ascii="Verdana" w:eastAsia="Times New Roman" w:hAnsi="Verdana" w:cs="Times New Roman"/>
            <w:b/>
            <w:bCs/>
            <w:color w:val="FFFFFF"/>
            <w:sz w:val="18"/>
          </w:rPr>
          <w:t>Test it Now</w:t>
        </w:r>
      </w:hyperlink>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Styling HTML table even and odd cells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CSS code:</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table,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 1px solid black;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border-collapse: collapse;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td {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lastRenderedPageBreak/>
        <w:t>    padding: 10px;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table#alter</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000000"/>
          <w:sz w:val="18"/>
          <w:szCs w:val="18"/>
          <w:bdr w:val="none" w:sz="0" w:space="0" w:color="auto" w:frame="1"/>
        </w:rPr>
        <w:t>tr:nth-child</w:t>
      </w:r>
      <w:proofErr w:type="spellEnd"/>
      <w:r w:rsidRPr="007623D2">
        <w:rPr>
          <w:rFonts w:ascii="Verdana" w:eastAsia="Times New Roman" w:hAnsi="Verdana" w:cs="Times New Roman"/>
          <w:color w:val="000000"/>
          <w:sz w:val="18"/>
          <w:szCs w:val="18"/>
          <w:bdr w:val="none" w:sz="0" w:space="0" w:color="auto" w:frame="1"/>
        </w:rPr>
        <w:t>(even) {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background-color: #</w:t>
      </w:r>
      <w:proofErr w:type="spellStart"/>
      <w:r w:rsidRPr="007623D2">
        <w:rPr>
          <w:rFonts w:ascii="Verdana" w:eastAsia="Times New Roman" w:hAnsi="Verdana" w:cs="Times New Roman"/>
          <w:color w:val="000000"/>
          <w:sz w:val="18"/>
          <w:szCs w:val="18"/>
          <w:bdr w:val="none" w:sz="0" w:space="0" w:color="auto" w:frame="1"/>
        </w:rPr>
        <w:t>eee</w:t>
      </w:r>
      <w:proofErr w:type="spellEnd"/>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table#alter</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000000"/>
          <w:sz w:val="18"/>
          <w:szCs w:val="18"/>
          <w:bdr w:val="none" w:sz="0" w:space="0" w:color="auto" w:frame="1"/>
        </w:rPr>
        <w:t>tr:nth-child</w:t>
      </w:r>
      <w:proofErr w:type="spellEnd"/>
      <w:r w:rsidRPr="007623D2">
        <w:rPr>
          <w:rFonts w:ascii="Verdana" w:eastAsia="Times New Roman" w:hAnsi="Verdana" w:cs="Times New Roman"/>
          <w:color w:val="000000"/>
          <w:sz w:val="18"/>
          <w:szCs w:val="18"/>
          <w:bdr w:val="none" w:sz="0" w:space="0" w:color="auto" w:frame="1"/>
        </w:rPr>
        <w:t>(odd) {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background-color: #</w:t>
      </w:r>
      <w:proofErr w:type="spellStart"/>
      <w:r w:rsidRPr="007623D2">
        <w:rPr>
          <w:rFonts w:ascii="Verdana" w:eastAsia="Times New Roman" w:hAnsi="Verdana" w:cs="Times New Roman"/>
          <w:color w:val="000000"/>
          <w:sz w:val="18"/>
          <w:szCs w:val="18"/>
          <w:bdr w:val="none" w:sz="0" w:space="0" w:color="auto" w:frame="1"/>
        </w:rPr>
        <w:t>fff</w:t>
      </w:r>
      <w:proofErr w:type="spellEnd"/>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proofErr w:type="spellStart"/>
      <w:r w:rsidRPr="007623D2">
        <w:rPr>
          <w:rFonts w:ascii="Verdana" w:eastAsia="Times New Roman" w:hAnsi="Verdana" w:cs="Times New Roman"/>
          <w:color w:val="000000"/>
          <w:sz w:val="18"/>
          <w:szCs w:val="18"/>
          <w:bdr w:val="none" w:sz="0" w:space="0" w:color="auto" w:frame="1"/>
        </w:rPr>
        <w:t>table#alter</w:t>
      </w:r>
      <w:proofErr w:type="spellEnd"/>
      <w:r w:rsidRPr="007623D2">
        <w:rPr>
          <w:rFonts w:ascii="Verdana" w:eastAsia="Times New Roman" w:hAnsi="Verdana" w:cs="Times New Roman"/>
          <w:color w:val="000000"/>
          <w:sz w:val="18"/>
          <w:szCs w:val="18"/>
          <w:bdr w:val="none" w:sz="0" w:space="0" w:color="auto" w:frame="1"/>
        </w:rPr>
        <w:t> </w:t>
      </w:r>
      <w:proofErr w:type="spellStart"/>
      <w:r w:rsidRPr="007623D2">
        <w:rPr>
          <w:rFonts w:ascii="Verdana" w:eastAsia="Times New Roman" w:hAnsi="Verdana" w:cs="Times New Roman"/>
          <w:color w:val="000000"/>
          <w:sz w:val="18"/>
          <w:szCs w:val="18"/>
          <w:bdr w:val="none" w:sz="0" w:space="0" w:color="auto" w:frame="1"/>
        </w:rPr>
        <w:t>th</w:t>
      </w:r>
      <w:proofErr w:type="spellEnd"/>
      <w:r w:rsidRPr="007623D2">
        <w:rPr>
          <w:rFonts w:ascii="Verdana" w:eastAsia="Times New Roman" w:hAnsi="Verdana" w:cs="Times New Roman"/>
          <w:color w:val="000000"/>
          <w:sz w:val="18"/>
          <w:szCs w:val="18"/>
          <w:bdr w:val="none" w:sz="0" w:space="0" w:color="auto" w:frame="1"/>
        </w:rPr>
        <w:t> {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color: white;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background-color: gray;  </w:t>
      </w:r>
    </w:p>
    <w:p w:rsidR="007623D2" w:rsidRPr="007623D2" w:rsidRDefault="007623D2" w:rsidP="007623D2">
      <w:pPr>
        <w:numPr>
          <w:ilvl w:val="0"/>
          <w:numId w:val="32"/>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2"/>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&lt;/style&gt;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40"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C55FB1" w:rsidRDefault="007623D2" w:rsidP="007623D2">
      <w:r>
        <w:rPr>
          <w:rFonts w:ascii="Times New Roman" w:eastAsia="Times New Roman" w:hAnsi="Times New Roman" w:cs="Times New Roman"/>
          <w:noProof/>
          <w:sz w:val="24"/>
          <w:szCs w:val="24"/>
        </w:rPr>
        <w:drawing>
          <wp:inline distT="0" distB="0" distL="0" distR="0">
            <wp:extent cx="2656840" cy="1958340"/>
            <wp:effectExtent l="19050" t="0" r="0" b="0"/>
            <wp:docPr id="102" name="Picture 102" descr="html table even and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ml table even and odd"/>
                    <pic:cNvPicPr>
                      <a:picLocks noChangeAspect="1" noChangeArrowheads="1"/>
                    </pic:cNvPicPr>
                  </pic:nvPicPr>
                  <pic:blipFill>
                    <a:blip r:embed="rId41"/>
                    <a:srcRect/>
                    <a:stretch>
                      <a:fillRect/>
                    </a:stretch>
                  </pic:blipFill>
                  <pic:spPr bwMode="auto">
                    <a:xfrm>
                      <a:off x="0" y="0"/>
                      <a:ext cx="2656840" cy="1958340"/>
                    </a:xfrm>
                    <a:prstGeom prst="rect">
                      <a:avLst/>
                    </a:prstGeom>
                    <a:noFill/>
                    <a:ln w="9525">
                      <a:noFill/>
                      <a:miter lim="800000"/>
                      <a:headEnd/>
                      <a:tailEnd/>
                    </a:ln>
                  </pic:spPr>
                </pic:pic>
              </a:graphicData>
            </a:graphic>
          </wp:inline>
        </w:drawing>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2234"/>
        <w:gridCol w:w="1467"/>
        <w:gridCol w:w="2137"/>
        <w:gridCol w:w="2027"/>
        <w:gridCol w:w="2000"/>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111" name="Picture 11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12" name="Picture 11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13" name="Picture 11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14" name="Picture 11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15" name="Picture 11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&lt;table&gt;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Lists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Lists are used to specify lists of information. All lists may contain one or more list elements. There are three different types of HTML lists:</w:t>
      </w:r>
    </w:p>
    <w:p w:rsidR="007623D2" w:rsidRPr="007623D2" w:rsidRDefault="007623D2" w:rsidP="007623D2">
      <w:pPr>
        <w:numPr>
          <w:ilvl w:val="0"/>
          <w:numId w:val="3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Ordered List or Numbered List (</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w:t>
      </w:r>
    </w:p>
    <w:p w:rsidR="007623D2" w:rsidRPr="007623D2" w:rsidRDefault="007623D2" w:rsidP="007623D2">
      <w:pPr>
        <w:numPr>
          <w:ilvl w:val="0"/>
          <w:numId w:val="3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Unordered List or Bulleted List (</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w:t>
      </w:r>
    </w:p>
    <w:p w:rsidR="007623D2" w:rsidRPr="007623D2" w:rsidRDefault="007623D2" w:rsidP="007623D2">
      <w:pPr>
        <w:numPr>
          <w:ilvl w:val="0"/>
          <w:numId w:val="3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Description List or Definition List (dl)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8"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Ordered List or Numbered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the ordered HTML lists, all the list items are marked with numbers. It is known as numbered list also. The ordered list starts with &lt;</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&gt; tag and the list items start with &lt;li&gt; tag.</w:t>
      </w:r>
    </w:p>
    <w:p w:rsidR="007623D2" w:rsidRPr="007623D2" w:rsidRDefault="007623D2" w:rsidP="007623D2">
      <w:pPr>
        <w:numPr>
          <w:ilvl w:val="0"/>
          <w:numId w:val="3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Aries</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Bingo</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Leo</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Oracle</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4"/>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42"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3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Aries</w:t>
      </w:r>
    </w:p>
    <w:p w:rsidR="007623D2" w:rsidRPr="007623D2" w:rsidRDefault="007623D2" w:rsidP="007623D2">
      <w:pPr>
        <w:numPr>
          <w:ilvl w:val="0"/>
          <w:numId w:val="3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Bingo</w:t>
      </w:r>
    </w:p>
    <w:p w:rsidR="007623D2" w:rsidRPr="007623D2" w:rsidRDefault="007623D2" w:rsidP="007623D2">
      <w:pPr>
        <w:numPr>
          <w:ilvl w:val="0"/>
          <w:numId w:val="3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Leo</w:t>
      </w:r>
    </w:p>
    <w:p w:rsidR="007623D2" w:rsidRPr="007623D2" w:rsidRDefault="007623D2" w:rsidP="007623D2">
      <w:pPr>
        <w:numPr>
          <w:ilvl w:val="0"/>
          <w:numId w:val="3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Oracle</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Click here for full details of HTML ordered list.</w:t>
      </w:r>
      <w:r w:rsidRPr="007623D2">
        <w:rPr>
          <w:rFonts w:ascii="Verdana" w:eastAsia="Times New Roman" w:hAnsi="Verdana" w:cs="Times New Roman"/>
          <w:color w:val="000000"/>
          <w:sz w:val="18"/>
        </w:rPr>
        <w:t> </w:t>
      </w:r>
      <w:hyperlink r:id="rId43" w:history="1">
        <w:r w:rsidRPr="007623D2">
          <w:rPr>
            <w:rFonts w:ascii="Verdana" w:eastAsia="Times New Roman" w:hAnsi="Verdana" w:cs="Times New Roman"/>
            <w:color w:val="008000"/>
            <w:sz w:val="18"/>
          </w:rPr>
          <w:t>HTML Ordered List</w:t>
        </w:r>
      </w:hyperlink>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Unordered List or Bulleted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HTML Unordered list, all the list items are marked with bullets. It is also known as bulleted list also. The Unordered list starts with &lt;</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&gt; tag and list items start with the &lt;li&gt; tag.</w:t>
      </w:r>
    </w:p>
    <w:p w:rsidR="007623D2" w:rsidRPr="007623D2" w:rsidRDefault="007623D2" w:rsidP="007623D2">
      <w:pPr>
        <w:numPr>
          <w:ilvl w:val="0"/>
          <w:numId w:val="3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Aries</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Bingo</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Leo</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Oracle</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6"/>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44"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Output:</w:t>
      </w:r>
    </w:p>
    <w:p w:rsidR="007623D2" w:rsidRPr="007623D2" w:rsidRDefault="007623D2" w:rsidP="007623D2">
      <w:pPr>
        <w:numPr>
          <w:ilvl w:val="0"/>
          <w:numId w:val="3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Aries</w:t>
      </w:r>
    </w:p>
    <w:p w:rsidR="007623D2" w:rsidRPr="007623D2" w:rsidRDefault="007623D2" w:rsidP="007623D2">
      <w:pPr>
        <w:numPr>
          <w:ilvl w:val="0"/>
          <w:numId w:val="3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Bingo</w:t>
      </w:r>
    </w:p>
    <w:p w:rsidR="007623D2" w:rsidRPr="007623D2" w:rsidRDefault="007623D2" w:rsidP="007623D2">
      <w:pPr>
        <w:numPr>
          <w:ilvl w:val="0"/>
          <w:numId w:val="3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Leo</w:t>
      </w:r>
    </w:p>
    <w:p w:rsidR="007623D2" w:rsidRPr="007623D2" w:rsidRDefault="007623D2" w:rsidP="007623D2">
      <w:pPr>
        <w:numPr>
          <w:ilvl w:val="0"/>
          <w:numId w:val="3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Oracle</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Click here for full details of HTML unordered list.</w:t>
      </w:r>
      <w:r w:rsidRPr="007623D2">
        <w:rPr>
          <w:rFonts w:ascii="Verdana" w:eastAsia="Times New Roman" w:hAnsi="Verdana" w:cs="Times New Roman"/>
          <w:color w:val="000000"/>
          <w:sz w:val="18"/>
        </w:rPr>
        <w:t> </w:t>
      </w:r>
      <w:hyperlink r:id="rId45" w:history="1">
        <w:r w:rsidRPr="007623D2">
          <w:rPr>
            <w:rFonts w:ascii="Verdana" w:eastAsia="Times New Roman" w:hAnsi="Verdana" w:cs="Times New Roman"/>
            <w:color w:val="008000"/>
            <w:sz w:val="18"/>
          </w:rPr>
          <w:t>HTML Unordered List</w:t>
        </w:r>
      </w:hyperlink>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Description List or Definition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Description list is also a list style which is supported by HTML and XHTML. It is also known as definition list where entries are listed like a dictionary or encyclopedia.</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definition list is very appropriate when you want to present glossary, list of terms or other name-value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HTML definition list contains following three tags:</w:t>
      </w:r>
    </w:p>
    <w:p w:rsidR="007623D2" w:rsidRPr="007623D2" w:rsidRDefault="007623D2" w:rsidP="007623D2">
      <w:pPr>
        <w:numPr>
          <w:ilvl w:val="0"/>
          <w:numId w:val="3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gramStart"/>
      <w:r w:rsidRPr="007623D2">
        <w:rPr>
          <w:rFonts w:ascii="Verdana" w:eastAsia="Times New Roman" w:hAnsi="Verdana" w:cs="Times New Roman"/>
          <w:b/>
          <w:bCs/>
          <w:color w:val="000000"/>
          <w:sz w:val="18"/>
          <w:szCs w:val="18"/>
        </w:rPr>
        <w:t>dl</w:t>
      </w:r>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 the start of the list.</w:t>
      </w:r>
    </w:p>
    <w:p w:rsidR="007623D2" w:rsidRPr="007623D2" w:rsidRDefault="007623D2" w:rsidP="007623D2">
      <w:pPr>
        <w:numPr>
          <w:ilvl w:val="0"/>
          <w:numId w:val="3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proofErr w:type="gramStart"/>
      <w:r w:rsidRPr="007623D2">
        <w:rPr>
          <w:rFonts w:ascii="Verdana" w:eastAsia="Times New Roman" w:hAnsi="Verdana" w:cs="Times New Roman"/>
          <w:b/>
          <w:bCs/>
          <w:color w:val="000000"/>
          <w:sz w:val="18"/>
          <w:szCs w:val="18"/>
        </w:rPr>
        <w:t>dt</w:t>
      </w:r>
      <w:proofErr w:type="spellEnd"/>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 a term.</w:t>
      </w:r>
    </w:p>
    <w:p w:rsidR="007623D2" w:rsidRPr="007623D2" w:rsidRDefault="007623D2" w:rsidP="007623D2">
      <w:pPr>
        <w:numPr>
          <w:ilvl w:val="0"/>
          <w:numId w:val="3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proofErr w:type="gramStart"/>
      <w:r w:rsidRPr="007623D2">
        <w:rPr>
          <w:rFonts w:ascii="Verdana" w:eastAsia="Times New Roman" w:hAnsi="Verdana" w:cs="Times New Roman"/>
          <w:b/>
          <w:bCs/>
          <w:color w:val="000000"/>
          <w:sz w:val="18"/>
          <w:szCs w:val="18"/>
        </w:rPr>
        <w:t>dd</w:t>
      </w:r>
      <w:proofErr w:type="spellEnd"/>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 the term definition (description).</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&lt;dl&gt;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Aries</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-One of the 12 horoscope sign.</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Bingo</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-One of my evening snacks</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Leo</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-It is also an one of the 12 horoscope sign.</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Oracle</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-It is a multinational technology corporation.</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39"/>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&lt;/dl&gt;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46"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Aries</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-One of the 12 horoscope sign.</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Bingo</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-One of my evening snacks</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Leo</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-It is also </w:t>
      </w:r>
      <w:proofErr w:type="gramStart"/>
      <w:r w:rsidRPr="007623D2">
        <w:rPr>
          <w:rFonts w:ascii="Verdana" w:eastAsia="Times New Roman" w:hAnsi="Verdana" w:cs="Times New Roman"/>
          <w:color w:val="000000"/>
          <w:sz w:val="18"/>
          <w:szCs w:val="18"/>
        </w:rPr>
        <w:t>an</w:t>
      </w:r>
      <w:proofErr w:type="gramEnd"/>
      <w:r w:rsidRPr="007623D2">
        <w:rPr>
          <w:rFonts w:ascii="Verdana" w:eastAsia="Times New Roman" w:hAnsi="Verdana" w:cs="Times New Roman"/>
          <w:color w:val="000000"/>
          <w:sz w:val="18"/>
          <w:szCs w:val="18"/>
        </w:rPr>
        <w:t xml:space="preserve"> one of the 12 horoscope sign.</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Oracle</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a multinational technology corporation.</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Click here for full details of HTML description list.</w:t>
      </w:r>
      <w:r w:rsidRPr="007623D2">
        <w:rPr>
          <w:rFonts w:ascii="Verdana" w:eastAsia="Times New Roman" w:hAnsi="Verdana" w:cs="Times New Roman"/>
          <w:color w:val="000000"/>
          <w:sz w:val="18"/>
        </w:rPr>
        <w:t> </w:t>
      </w:r>
      <w:hyperlink r:id="rId47" w:history="1">
        <w:r w:rsidRPr="007623D2">
          <w:rPr>
            <w:rFonts w:ascii="Verdana" w:eastAsia="Times New Roman" w:hAnsi="Verdana" w:cs="Times New Roman"/>
            <w:color w:val="008000"/>
            <w:sz w:val="18"/>
          </w:rPr>
          <w:t>HTML Description List</w:t>
        </w:r>
      </w:hyperlink>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68"/>
        <w:gridCol w:w="2061"/>
        <w:gridCol w:w="1354"/>
        <w:gridCol w:w="1971"/>
        <w:gridCol w:w="1870"/>
        <w:gridCol w:w="1845"/>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131" name="Picture 13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32" name="Picture 13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33" name="Picture 13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34" name="Picture 13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35" name="Picture 13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&gt;&lt;</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&gt;&lt;dl&gt;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Ordered List | HTML Numbered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HTML Ordered List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 xml:space="preserve">or Numbered List displays elements in numbered format. The HTML </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 xml:space="preserve"> tag is used for ordered list. There can be different types of numbered list:</w:t>
      </w:r>
    </w:p>
    <w:p w:rsidR="007623D2" w:rsidRPr="007623D2" w:rsidRDefault="007623D2" w:rsidP="007623D2">
      <w:pPr>
        <w:numPr>
          <w:ilvl w:val="0"/>
          <w:numId w:val="4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Numeric Number (1, 2, 3)</w:t>
      </w:r>
    </w:p>
    <w:p w:rsidR="007623D2" w:rsidRPr="007623D2" w:rsidRDefault="007623D2" w:rsidP="007623D2">
      <w:pPr>
        <w:numPr>
          <w:ilvl w:val="0"/>
          <w:numId w:val="4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Capital Roman Number (I II III)</w:t>
      </w:r>
    </w:p>
    <w:p w:rsidR="007623D2" w:rsidRPr="007623D2" w:rsidRDefault="007623D2" w:rsidP="007623D2">
      <w:pPr>
        <w:numPr>
          <w:ilvl w:val="0"/>
          <w:numId w:val="4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Small </w:t>
      </w:r>
      <w:proofErr w:type="spellStart"/>
      <w:r w:rsidRPr="007623D2">
        <w:rPr>
          <w:rFonts w:ascii="Verdana" w:eastAsia="Times New Roman" w:hAnsi="Verdana" w:cs="Times New Roman"/>
          <w:color w:val="000000"/>
          <w:sz w:val="18"/>
          <w:szCs w:val="18"/>
        </w:rPr>
        <w:t>Romal</w:t>
      </w:r>
      <w:proofErr w:type="spellEnd"/>
      <w:r w:rsidRPr="007623D2">
        <w:rPr>
          <w:rFonts w:ascii="Verdana" w:eastAsia="Times New Roman" w:hAnsi="Verdana" w:cs="Times New Roman"/>
          <w:color w:val="000000"/>
          <w:sz w:val="18"/>
          <w:szCs w:val="18"/>
        </w:rPr>
        <w:t xml:space="preserve"> Number (</w:t>
      </w:r>
      <w:proofErr w:type="spellStart"/>
      <w:r w:rsidRPr="007623D2">
        <w:rPr>
          <w:rFonts w:ascii="Verdana" w:eastAsia="Times New Roman" w:hAnsi="Verdana" w:cs="Times New Roman"/>
          <w:color w:val="000000"/>
          <w:sz w:val="18"/>
          <w:szCs w:val="18"/>
        </w:rPr>
        <w:t>i</w:t>
      </w:r>
      <w:proofErr w:type="spellEnd"/>
      <w:r w:rsidRPr="007623D2">
        <w:rPr>
          <w:rFonts w:ascii="Verdana" w:eastAsia="Times New Roman" w:hAnsi="Verdana" w:cs="Times New Roman"/>
          <w:color w:val="000000"/>
          <w:sz w:val="18"/>
          <w:szCs w:val="18"/>
        </w:rPr>
        <w:t xml:space="preserve"> ii iii)</w:t>
      </w:r>
    </w:p>
    <w:p w:rsidR="007623D2" w:rsidRPr="007623D2" w:rsidRDefault="007623D2" w:rsidP="007623D2">
      <w:pPr>
        <w:numPr>
          <w:ilvl w:val="0"/>
          <w:numId w:val="4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Capital Alphabet (A B C)</w:t>
      </w:r>
    </w:p>
    <w:p w:rsidR="007623D2" w:rsidRPr="007623D2" w:rsidRDefault="007623D2" w:rsidP="007623D2">
      <w:pPr>
        <w:numPr>
          <w:ilvl w:val="0"/>
          <w:numId w:val="4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Small Alphabet (a b c)</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To represent different ordered lists, there are 5 types of attributes in &lt;</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&gt; tag.</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576"/>
        <w:gridCol w:w="10093"/>
      </w:tblGrid>
      <w:tr w:rsidR="007623D2" w:rsidRPr="007623D2" w:rsidTr="007623D2">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Type</w:t>
            </w:r>
          </w:p>
        </w:tc>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Description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This is the default type. In this type, the list items are numbered with numbers.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this type, the list items are numbered with upper case roman numbers.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this type, the list items are numbered with lower case roman numbers.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this type, the list items are numbered with upper case letters.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this type, the list items are numbered with lower case letters.</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75"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Ordered List Example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of HTML ordered list that displays 4 topics in numbered list. Here we are not defining type="1" because it is the default type.</w:t>
      </w:r>
    </w:p>
    <w:p w:rsidR="007623D2" w:rsidRPr="007623D2" w:rsidRDefault="007623D2" w:rsidP="007623D2">
      <w:pPr>
        <w:numPr>
          <w:ilvl w:val="0"/>
          <w:numId w:val="4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1"/>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48"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4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4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4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4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ol</w:t>
      </w:r>
      <w:proofErr w:type="spellEnd"/>
      <w:proofErr w:type="gramEnd"/>
      <w:r w:rsidRPr="007623D2">
        <w:rPr>
          <w:rFonts w:ascii="Helvetica" w:eastAsia="Times New Roman" w:hAnsi="Helvetica" w:cs="Helvetica"/>
          <w:color w:val="610B38"/>
          <w:sz w:val="34"/>
          <w:szCs w:val="34"/>
        </w:rPr>
        <w:t xml:space="preserve"> type="I"</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to display list in roman number uppercase.</w:t>
      </w:r>
    </w:p>
    <w:p w:rsidR="007623D2" w:rsidRPr="007623D2" w:rsidRDefault="007623D2" w:rsidP="007623D2">
      <w:pPr>
        <w:numPr>
          <w:ilvl w:val="0"/>
          <w:numId w:val="4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"I"</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3"/>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49"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44"/>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44"/>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44"/>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44"/>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ol</w:t>
      </w:r>
      <w:proofErr w:type="spellEnd"/>
      <w:proofErr w:type="gramEnd"/>
      <w:r w:rsidRPr="007623D2">
        <w:rPr>
          <w:rFonts w:ascii="Helvetica" w:eastAsia="Times New Roman" w:hAnsi="Helvetica" w:cs="Helvetica"/>
          <w:color w:val="610B38"/>
          <w:sz w:val="34"/>
          <w:szCs w:val="34"/>
        </w:rPr>
        <w:t xml:space="preserve"> type="</w:t>
      </w:r>
      <w:proofErr w:type="spellStart"/>
      <w:r w:rsidRPr="007623D2">
        <w:rPr>
          <w:rFonts w:ascii="Helvetica" w:eastAsia="Times New Roman" w:hAnsi="Helvetica" w:cs="Helvetica"/>
          <w:color w:val="610B38"/>
          <w:sz w:val="34"/>
          <w:szCs w:val="34"/>
        </w:rPr>
        <w:t>i</w:t>
      </w:r>
      <w:proofErr w:type="spellEnd"/>
      <w:r w:rsidRPr="007623D2">
        <w:rPr>
          <w:rFonts w:ascii="Helvetica" w:eastAsia="Times New Roman" w:hAnsi="Helvetica" w:cs="Helvetica"/>
          <w:color w:val="610B38"/>
          <w:sz w:val="34"/>
          <w:szCs w:val="34"/>
        </w:rPr>
        <w: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to display list in roman number lowercase.</w:t>
      </w:r>
    </w:p>
    <w:p w:rsidR="007623D2" w:rsidRPr="007623D2" w:rsidRDefault="007623D2" w:rsidP="007623D2">
      <w:pPr>
        <w:numPr>
          <w:ilvl w:val="0"/>
          <w:numId w:val="4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i</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5"/>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0"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46"/>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46"/>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46"/>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46"/>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ol</w:t>
      </w:r>
      <w:proofErr w:type="spellEnd"/>
      <w:proofErr w:type="gramEnd"/>
      <w:r w:rsidRPr="007623D2">
        <w:rPr>
          <w:rFonts w:ascii="Helvetica" w:eastAsia="Times New Roman" w:hAnsi="Helvetica" w:cs="Helvetica"/>
          <w:color w:val="610B38"/>
          <w:sz w:val="34"/>
          <w:szCs w:val="34"/>
        </w:rPr>
        <w:t xml:space="preserve"> type="A"</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to display list in alphabet uppercase.</w:t>
      </w:r>
    </w:p>
    <w:p w:rsidR="007623D2" w:rsidRPr="007623D2" w:rsidRDefault="007623D2" w:rsidP="007623D2">
      <w:pPr>
        <w:numPr>
          <w:ilvl w:val="0"/>
          <w:numId w:val="4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"A"</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7"/>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1"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4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4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4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JavaScript</w:t>
      </w:r>
    </w:p>
    <w:p w:rsidR="007623D2" w:rsidRPr="007623D2" w:rsidRDefault="007623D2" w:rsidP="007623D2">
      <w:pPr>
        <w:numPr>
          <w:ilvl w:val="0"/>
          <w:numId w:val="48"/>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ol</w:t>
      </w:r>
      <w:proofErr w:type="spellEnd"/>
      <w:proofErr w:type="gramEnd"/>
      <w:r w:rsidRPr="007623D2">
        <w:rPr>
          <w:rFonts w:ascii="Helvetica" w:eastAsia="Times New Roman" w:hAnsi="Helvetica" w:cs="Helvetica"/>
          <w:color w:val="610B38"/>
          <w:sz w:val="34"/>
          <w:szCs w:val="34"/>
        </w:rPr>
        <w:t xml:space="preserve"> type="a"</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example to display list in alphabet lowercase.</w:t>
      </w:r>
    </w:p>
    <w:p w:rsidR="007623D2" w:rsidRPr="007623D2" w:rsidRDefault="007623D2" w:rsidP="007623D2">
      <w:pPr>
        <w:numPr>
          <w:ilvl w:val="0"/>
          <w:numId w:val="4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"a"</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49"/>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2"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5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5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5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50"/>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gramStart"/>
      <w:r w:rsidRPr="007623D2">
        <w:rPr>
          <w:rFonts w:ascii="Helvetica" w:eastAsia="Times New Roman" w:hAnsi="Helvetica" w:cs="Helvetica"/>
          <w:color w:val="610B38"/>
          <w:sz w:val="34"/>
          <w:szCs w:val="34"/>
        </w:rPr>
        <w:t>start</w:t>
      </w:r>
      <w:proofErr w:type="gramEnd"/>
      <w:r w:rsidRPr="007623D2">
        <w:rPr>
          <w:rFonts w:ascii="Helvetica" w:eastAsia="Times New Roman" w:hAnsi="Helvetica" w:cs="Helvetica"/>
          <w:color w:val="610B38"/>
          <w:sz w:val="34"/>
          <w:szCs w:val="34"/>
        </w:rPr>
        <w:t xml:space="preserve"> attribute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The start attribute is used with </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 xml:space="preserve"> tag to specify from where to start the list items.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r w:rsidRPr="007623D2">
        <w:rPr>
          <w:rFonts w:ascii="Verdana" w:eastAsia="Times New Roman" w:hAnsi="Verdana" w:cs="Times New Roman"/>
          <w:b/>
          <w:bCs/>
          <w:color w:val="000000"/>
          <w:sz w:val="18"/>
          <w:szCs w:val="18"/>
        </w:rPr>
        <w:t>ol</w:t>
      </w:r>
      <w:proofErr w:type="spellEnd"/>
      <w:r w:rsidRPr="007623D2">
        <w:rPr>
          <w:rFonts w:ascii="Verdana" w:eastAsia="Times New Roman" w:hAnsi="Verdana" w:cs="Times New Roman"/>
          <w:b/>
          <w:bCs/>
          <w:color w:val="000000"/>
          <w:sz w:val="18"/>
          <w:szCs w:val="18"/>
        </w:rPr>
        <w:t xml:space="preserve"> type="1" start="5"</w:t>
      </w:r>
      <w:proofErr w:type="gramStart"/>
      <w:r w:rsidRPr="007623D2">
        <w:rPr>
          <w:rFonts w:ascii="Verdana" w:eastAsia="Times New Roman" w:hAnsi="Verdana" w:cs="Times New Roman"/>
          <w:b/>
          <w:bCs/>
          <w:color w:val="000000"/>
          <w:sz w:val="18"/>
          <w:szCs w:val="18"/>
        </w:rPr>
        <w:t>&gt;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It will show numeric values starting with "5".</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r w:rsidRPr="007623D2">
        <w:rPr>
          <w:rFonts w:ascii="Verdana" w:eastAsia="Times New Roman" w:hAnsi="Verdana" w:cs="Times New Roman"/>
          <w:b/>
          <w:bCs/>
          <w:color w:val="000000"/>
          <w:sz w:val="18"/>
          <w:szCs w:val="18"/>
        </w:rPr>
        <w:t>ol</w:t>
      </w:r>
      <w:proofErr w:type="spellEnd"/>
      <w:r w:rsidRPr="007623D2">
        <w:rPr>
          <w:rFonts w:ascii="Verdana" w:eastAsia="Times New Roman" w:hAnsi="Verdana" w:cs="Times New Roman"/>
          <w:b/>
          <w:bCs/>
          <w:color w:val="000000"/>
          <w:sz w:val="18"/>
          <w:szCs w:val="18"/>
        </w:rPr>
        <w:t xml:space="preserve"> type="A" start="5"</w:t>
      </w:r>
      <w:proofErr w:type="gramStart"/>
      <w:r w:rsidRPr="007623D2">
        <w:rPr>
          <w:rFonts w:ascii="Verdana" w:eastAsia="Times New Roman" w:hAnsi="Verdana" w:cs="Times New Roman"/>
          <w:b/>
          <w:bCs/>
          <w:color w:val="000000"/>
          <w:sz w:val="18"/>
          <w:szCs w:val="18"/>
        </w:rPr>
        <w:t>&gt;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It will show capital alphabets starting with "E".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r w:rsidRPr="007623D2">
        <w:rPr>
          <w:rFonts w:ascii="Verdana" w:eastAsia="Times New Roman" w:hAnsi="Verdana" w:cs="Times New Roman"/>
          <w:b/>
          <w:bCs/>
          <w:color w:val="000000"/>
          <w:sz w:val="18"/>
          <w:szCs w:val="18"/>
        </w:rPr>
        <w:t>ol</w:t>
      </w:r>
      <w:proofErr w:type="spellEnd"/>
      <w:r w:rsidRPr="007623D2">
        <w:rPr>
          <w:rFonts w:ascii="Verdana" w:eastAsia="Times New Roman" w:hAnsi="Verdana" w:cs="Times New Roman"/>
          <w:b/>
          <w:bCs/>
          <w:color w:val="000000"/>
          <w:sz w:val="18"/>
          <w:szCs w:val="18"/>
        </w:rPr>
        <w:t xml:space="preserve"> type="a" start="5"</w:t>
      </w:r>
      <w:proofErr w:type="gramStart"/>
      <w:r w:rsidRPr="007623D2">
        <w:rPr>
          <w:rFonts w:ascii="Verdana" w:eastAsia="Times New Roman" w:hAnsi="Verdana" w:cs="Times New Roman"/>
          <w:b/>
          <w:bCs/>
          <w:color w:val="000000"/>
          <w:sz w:val="18"/>
          <w:szCs w:val="18"/>
        </w:rPr>
        <w:t>&gt;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It will show lower case alphabets starting with "e".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r w:rsidRPr="007623D2">
        <w:rPr>
          <w:rFonts w:ascii="Verdana" w:eastAsia="Times New Roman" w:hAnsi="Verdana" w:cs="Times New Roman"/>
          <w:b/>
          <w:bCs/>
          <w:color w:val="000000"/>
          <w:sz w:val="18"/>
          <w:szCs w:val="18"/>
        </w:rPr>
        <w:t>ol</w:t>
      </w:r>
      <w:proofErr w:type="spellEnd"/>
      <w:r w:rsidRPr="007623D2">
        <w:rPr>
          <w:rFonts w:ascii="Verdana" w:eastAsia="Times New Roman" w:hAnsi="Verdana" w:cs="Times New Roman"/>
          <w:b/>
          <w:bCs/>
          <w:color w:val="000000"/>
          <w:sz w:val="18"/>
          <w:szCs w:val="18"/>
        </w:rPr>
        <w:t xml:space="preserve"> type="I" start="5"</w:t>
      </w:r>
      <w:proofErr w:type="gramStart"/>
      <w:r w:rsidRPr="007623D2">
        <w:rPr>
          <w:rFonts w:ascii="Verdana" w:eastAsia="Times New Roman" w:hAnsi="Verdana" w:cs="Times New Roman"/>
          <w:b/>
          <w:bCs/>
          <w:color w:val="000000"/>
          <w:sz w:val="18"/>
          <w:szCs w:val="18"/>
        </w:rPr>
        <w:t>&gt;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It will show Roman upper case value starting with "V".</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r w:rsidRPr="007623D2">
        <w:rPr>
          <w:rFonts w:ascii="Verdana" w:eastAsia="Times New Roman" w:hAnsi="Verdana" w:cs="Times New Roman"/>
          <w:b/>
          <w:bCs/>
          <w:color w:val="000000"/>
          <w:sz w:val="18"/>
          <w:szCs w:val="18"/>
        </w:rPr>
        <w:t>ol</w:t>
      </w:r>
      <w:proofErr w:type="spellEnd"/>
      <w:r w:rsidRPr="007623D2">
        <w:rPr>
          <w:rFonts w:ascii="Verdana" w:eastAsia="Times New Roman" w:hAnsi="Verdana" w:cs="Times New Roman"/>
          <w:b/>
          <w:bCs/>
          <w:color w:val="000000"/>
          <w:sz w:val="18"/>
          <w:szCs w:val="18"/>
        </w:rPr>
        <w:t xml:space="preserve"> type="</w:t>
      </w:r>
      <w:proofErr w:type="spellStart"/>
      <w:r w:rsidRPr="007623D2">
        <w:rPr>
          <w:rFonts w:ascii="Verdana" w:eastAsia="Times New Roman" w:hAnsi="Verdana" w:cs="Times New Roman"/>
          <w:b/>
          <w:bCs/>
          <w:color w:val="000000"/>
          <w:sz w:val="18"/>
          <w:szCs w:val="18"/>
        </w:rPr>
        <w:t>i</w:t>
      </w:r>
      <w:proofErr w:type="spellEnd"/>
      <w:r w:rsidRPr="007623D2">
        <w:rPr>
          <w:rFonts w:ascii="Verdana" w:eastAsia="Times New Roman" w:hAnsi="Verdana" w:cs="Times New Roman"/>
          <w:b/>
          <w:bCs/>
          <w:color w:val="000000"/>
          <w:sz w:val="18"/>
          <w:szCs w:val="18"/>
        </w:rPr>
        <w:t>" start="5"</w:t>
      </w:r>
      <w:proofErr w:type="gramStart"/>
      <w:r w:rsidRPr="007623D2">
        <w:rPr>
          <w:rFonts w:ascii="Verdana" w:eastAsia="Times New Roman" w:hAnsi="Verdana" w:cs="Times New Roman"/>
          <w:b/>
          <w:bCs/>
          <w:color w:val="000000"/>
          <w:sz w:val="18"/>
          <w:szCs w:val="18"/>
        </w:rPr>
        <w:t>&gt;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t>
      </w:r>
      <w:proofErr w:type="gramEnd"/>
      <w:r w:rsidRPr="007623D2">
        <w:rPr>
          <w:rFonts w:ascii="Verdana" w:eastAsia="Times New Roman" w:hAnsi="Verdana" w:cs="Times New Roman"/>
          <w:color w:val="000000"/>
          <w:sz w:val="18"/>
          <w:szCs w:val="18"/>
        </w:rPr>
        <w:t xml:space="preserve"> It will show Roman lower case value starting with "v".</w:t>
      </w:r>
    </w:p>
    <w:p w:rsidR="007623D2" w:rsidRPr="007623D2" w:rsidRDefault="007623D2" w:rsidP="007623D2">
      <w:pPr>
        <w:numPr>
          <w:ilvl w:val="0"/>
          <w:numId w:val="5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i</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start</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"5"</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lastRenderedPageBreak/>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1"/>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ol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3"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5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5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5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5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2235"/>
        <w:gridCol w:w="1468"/>
        <w:gridCol w:w="2138"/>
        <w:gridCol w:w="2028"/>
        <w:gridCol w:w="2002"/>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152" name="Picture 152"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53" name="Picture 153"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54" name="Picture 154"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55" name="Picture 155"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56" name="Picture 156"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ol</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t>HTML Unordered List | HTML Bulleted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HTML Unordered List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 xml:space="preserve">or Bulleted List displays elements in bulleted format. The HTML </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 xml:space="preserve"> tag is used for the unordered list. There can be 4 types of bulleted list:</w:t>
      </w:r>
    </w:p>
    <w:p w:rsidR="007623D2" w:rsidRPr="007623D2" w:rsidRDefault="007623D2" w:rsidP="007623D2">
      <w:pPr>
        <w:numPr>
          <w:ilvl w:val="0"/>
          <w:numId w:val="5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disc</w:t>
      </w:r>
    </w:p>
    <w:p w:rsidR="007623D2" w:rsidRPr="007623D2" w:rsidRDefault="007623D2" w:rsidP="007623D2">
      <w:pPr>
        <w:numPr>
          <w:ilvl w:val="0"/>
          <w:numId w:val="5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circle</w:t>
      </w:r>
    </w:p>
    <w:p w:rsidR="007623D2" w:rsidRPr="007623D2" w:rsidRDefault="007623D2" w:rsidP="007623D2">
      <w:pPr>
        <w:numPr>
          <w:ilvl w:val="0"/>
          <w:numId w:val="5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square</w:t>
      </w:r>
    </w:p>
    <w:p w:rsidR="007623D2" w:rsidRPr="007623D2" w:rsidRDefault="007623D2" w:rsidP="007623D2">
      <w:pPr>
        <w:numPr>
          <w:ilvl w:val="0"/>
          <w:numId w:val="53"/>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none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To represent different ordered lists, there are 4 types of attributes in &lt;</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&gt; tag.</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189"/>
        <w:gridCol w:w="9480"/>
      </w:tblGrid>
      <w:tr w:rsidR="007623D2" w:rsidRPr="007623D2" w:rsidTr="007623D2">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Type</w:t>
            </w:r>
          </w:p>
        </w:tc>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Description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"disc"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This is the default style. In this style, the list items are marked with bullets.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"circle"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this style, the list items are marked with circles.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"square"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In this style, the list items are marked with squares.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Type "none"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In this style, the list items are not </w:t>
            </w:r>
            <w:proofErr w:type="gramStart"/>
            <w:r w:rsidRPr="007623D2">
              <w:rPr>
                <w:rFonts w:ascii="Verdana" w:eastAsia="Times New Roman" w:hAnsi="Verdana" w:cs="Times New Roman"/>
                <w:color w:val="000000"/>
                <w:sz w:val="18"/>
                <w:szCs w:val="18"/>
              </w:rPr>
              <w:t>marked .</w:t>
            </w:r>
            <w:proofErr w:type="gramEnd"/>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lastRenderedPageBreak/>
        <w:t>HTML Unordered List Example</w:t>
      </w:r>
    </w:p>
    <w:p w:rsidR="007623D2" w:rsidRPr="007623D2" w:rsidRDefault="007623D2" w:rsidP="007623D2">
      <w:pPr>
        <w:numPr>
          <w:ilvl w:val="0"/>
          <w:numId w:val="5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4"/>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4"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5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5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5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55"/>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ul</w:t>
      </w:r>
      <w:proofErr w:type="spellEnd"/>
      <w:proofErr w:type="gramEnd"/>
      <w:r w:rsidRPr="007623D2">
        <w:rPr>
          <w:rFonts w:ascii="Helvetica" w:eastAsia="Times New Roman" w:hAnsi="Helvetica" w:cs="Helvetica"/>
          <w:color w:val="610B38"/>
          <w:sz w:val="34"/>
          <w:szCs w:val="34"/>
        </w:rPr>
        <w:t xml:space="preserve"> type="circle"</w:t>
      </w:r>
    </w:p>
    <w:p w:rsidR="007623D2" w:rsidRPr="007623D2" w:rsidRDefault="007623D2" w:rsidP="007623D2">
      <w:pPr>
        <w:numPr>
          <w:ilvl w:val="0"/>
          <w:numId w:val="5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"circle"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6"/>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5"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5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5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5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57"/>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ul</w:t>
      </w:r>
      <w:proofErr w:type="spellEnd"/>
      <w:proofErr w:type="gramEnd"/>
      <w:r w:rsidRPr="007623D2">
        <w:rPr>
          <w:rFonts w:ascii="Helvetica" w:eastAsia="Times New Roman" w:hAnsi="Helvetica" w:cs="Helvetica"/>
          <w:color w:val="610B38"/>
          <w:sz w:val="34"/>
          <w:szCs w:val="34"/>
        </w:rPr>
        <w:t xml:space="preserve"> type="square"</w:t>
      </w:r>
    </w:p>
    <w:p w:rsidR="007623D2" w:rsidRPr="007623D2" w:rsidRDefault="007623D2" w:rsidP="007623D2">
      <w:pPr>
        <w:numPr>
          <w:ilvl w:val="0"/>
          <w:numId w:val="5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lastRenderedPageBreak/>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"square"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58"/>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6"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5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5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5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59"/>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proofErr w:type="spellStart"/>
      <w:proofErr w:type="gramStart"/>
      <w:r w:rsidRPr="007623D2">
        <w:rPr>
          <w:rFonts w:ascii="Helvetica" w:eastAsia="Times New Roman" w:hAnsi="Helvetica" w:cs="Helvetica"/>
          <w:color w:val="610B38"/>
          <w:sz w:val="34"/>
          <w:szCs w:val="34"/>
        </w:rPr>
        <w:t>ul</w:t>
      </w:r>
      <w:proofErr w:type="spellEnd"/>
      <w:proofErr w:type="gramEnd"/>
      <w:r w:rsidRPr="007623D2">
        <w:rPr>
          <w:rFonts w:ascii="Helvetica" w:eastAsia="Times New Roman" w:hAnsi="Helvetica" w:cs="Helvetica"/>
          <w:color w:val="610B38"/>
          <w:sz w:val="34"/>
          <w:szCs w:val="34"/>
        </w:rPr>
        <w:t xml:space="preserve"> type="none"</w:t>
      </w:r>
    </w:p>
    <w:p w:rsidR="007623D2" w:rsidRPr="007623D2" w:rsidRDefault="007623D2" w:rsidP="007623D2">
      <w:pPr>
        <w:numPr>
          <w:ilvl w:val="0"/>
          <w:numId w:val="6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"none"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&lt;/li&gt;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0"/>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ul</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7" w:tgtFrame="_blank" w:history="1">
        <w:r w:rsidR="007623D2" w:rsidRPr="007623D2">
          <w:rPr>
            <w:rFonts w:ascii="Verdana" w:eastAsia="Times New Roman" w:hAnsi="Verdana" w:cs="Times New Roman"/>
            <w:b/>
            <w:bCs/>
            <w:color w:val="FFFFFF"/>
            <w:sz w:val="18"/>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numPr>
          <w:ilvl w:val="0"/>
          <w:numId w:val="6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numPr>
          <w:ilvl w:val="0"/>
          <w:numId w:val="6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numPr>
          <w:ilvl w:val="0"/>
          <w:numId w:val="6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numPr>
          <w:ilvl w:val="0"/>
          <w:numId w:val="61"/>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2235"/>
        <w:gridCol w:w="1468"/>
        <w:gridCol w:w="2138"/>
        <w:gridCol w:w="2028"/>
        <w:gridCol w:w="2002"/>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174" name="Picture 174"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75" name="Picture 17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76" name="Picture 176"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77" name="Picture 17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78" name="Picture 178"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ul</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lastRenderedPageBreak/>
        <w:t>HTML Description List | HTML Definition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HTML Description List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or Definition List displays elements in definition form like in dictionary. The &lt;dl&gt;, &lt;</w:t>
      </w:r>
      <w:proofErr w:type="spellStart"/>
      <w:proofErr w:type="gramStart"/>
      <w:r w:rsidRPr="007623D2">
        <w:rPr>
          <w:rFonts w:ascii="Verdana" w:eastAsia="Times New Roman" w:hAnsi="Verdana" w:cs="Times New Roman"/>
          <w:color w:val="000000"/>
          <w:sz w:val="18"/>
          <w:szCs w:val="18"/>
        </w:rPr>
        <w:t>dt</w:t>
      </w:r>
      <w:proofErr w:type="spellEnd"/>
      <w:proofErr w:type="gramEnd"/>
      <w:r w:rsidRPr="007623D2">
        <w:rPr>
          <w:rFonts w:ascii="Verdana" w:eastAsia="Times New Roman" w:hAnsi="Verdana" w:cs="Times New Roman"/>
          <w:color w:val="000000"/>
          <w:sz w:val="18"/>
          <w:szCs w:val="18"/>
        </w:rPr>
        <w:t>&gt; and &lt;</w:t>
      </w:r>
      <w:proofErr w:type="spellStart"/>
      <w:r w:rsidRPr="007623D2">
        <w:rPr>
          <w:rFonts w:ascii="Verdana" w:eastAsia="Times New Roman" w:hAnsi="Verdana" w:cs="Times New Roman"/>
          <w:color w:val="000000"/>
          <w:sz w:val="18"/>
          <w:szCs w:val="18"/>
        </w:rPr>
        <w:t>dd</w:t>
      </w:r>
      <w:proofErr w:type="spellEnd"/>
      <w:r w:rsidRPr="007623D2">
        <w:rPr>
          <w:rFonts w:ascii="Verdana" w:eastAsia="Times New Roman" w:hAnsi="Verdana" w:cs="Times New Roman"/>
          <w:color w:val="000000"/>
          <w:sz w:val="18"/>
          <w:szCs w:val="18"/>
        </w:rPr>
        <w:t>&gt; tags are used to define description list.</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3 HTML description list tags are given below:</w:t>
      </w:r>
    </w:p>
    <w:p w:rsidR="007623D2" w:rsidRPr="007623D2" w:rsidRDefault="007623D2" w:rsidP="007623D2">
      <w:pPr>
        <w:numPr>
          <w:ilvl w:val="0"/>
          <w:numId w:val="6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gramStart"/>
      <w:r w:rsidRPr="007623D2">
        <w:rPr>
          <w:rFonts w:ascii="Verdana" w:eastAsia="Times New Roman" w:hAnsi="Verdana" w:cs="Times New Roman"/>
          <w:b/>
          <w:bCs/>
          <w:color w:val="000000"/>
          <w:sz w:val="18"/>
          <w:szCs w:val="18"/>
        </w:rPr>
        <w:t>dl</w:t>
      </w:r>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 the description list.</w:t>
      </w:r>
    </w:p>
    <w:p w:rsidR="007623D2" w:rsidRPr="007623D2" w:rsidRDefault="007623D2" w:rsidP="007623D2">
      <w:pPr>
        <w:numPr>
          <w:ilvl w:val="0"/>
          <w:numId w:val="6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proofErr w:type="gramStart"/>
      <w:r w:rsidRPr="007623D2">
        <w:rPr>
          <w:rFonts w:ascii="Verdana" w:eastAsia="Times New Roman" w:hAnsi="Verdana" w:cs="Times New Roman"/>
          <w:b/>
          <w:bCs/>
          <w:color w:val="000000"/>
          <w:sz w:val="18"/>
          <w:szCs w:val="18"/>
        </w:rPr>
        <w:t>dt</w:t>
      </w:r>
      <w:proofErr w:type="spellEnd"/>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 data term.</w:t>
      </w:r>
    </w:p>
    <w:p w:rsidR="007623D2" w:rsidRPr="007623D2" w:rsidRDefault="007623D2" w:rsidP="007623D2">
      <w:pPr>
        <w:numPr>
          <w:ilvl w:val="0"/>
          <w:numId w:val="62"/>
        </w:numPr>
        <w:shd w:val="clear" w:color="auto" w:fill="FFFFFF"/>
        <w:spacing w:before="54"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000000"/>
          <w:sz w:val="18"/>
          <w:szCs w:val="18"/>
        </w:rPr>
        <w:t>&lt;</w:t>
      </w:r>
      <w:proofErr w:type="spellStart"/>
      <w:proofErr w:type="gramStart"/>
      <w:r w:rsidRPr="007623D2">
        <w:rPr>
          <w:rFonts w:ascii="Verdana" w:eastAsia="Times New Roman" w:hAnsi="Verdana" w:cs="Times New Roman"/>
          <w:b/>
          <w:bCs/>
          <w:color w:val="000000"/>
          <w:sz w:val="18"/>
          <w:szCs w:val="18"/>
        </w:rPr>
        <w:t>dd</w:t>
      </w:r>
      <w:proofErr w:type="spellEnd"/>
      <w:proofErr w:type="gramEnd"/>
      <w:r w:rsidRPr="007623D2">
        <w:rPr>
          <w:rFonts w:ascii="Verdana" w:eastAsia="Times New Roman" w:hAnsi="Verdana" w:cs="Times New Roman"/>
          <w:b/>
          <w:bCs/>
          <w:color w:val="000000"/>
          <w:sz w:val="18"/>
          <w:szCs w:val="18"/>
        </w:rPr>
        <w:t>&gt; tag</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defines data definition (description).</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&lt;dl&gt;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HTML</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is a markup language</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Java</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is a programming language and platform</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JavaScript</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is a scripting language</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SQL</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dt</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is a query language</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dd</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3"/>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&lt;/dl&gt;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58" w:tgtFrame="_blank" w:history="1">
        <w:r w:rsidR="007623D2" w:rsidRPr="007623D2">
          <w:rPr>
            <w:rFonts w:ascii="Verdana" w:eastAsia="Times New Roman" w:hAnsi="Verdana" w:cs="Times New Roman"/>
            <w:b/>
            <w:bCs/>
            <w:color w:val="FFFFFF"/>
            <w:sz w:val="18"/>
            <w:u w:val="single"/>
          </w:rPr>
          <w:t>Test it Now</w:t>
        </w:r>
      </w:hyperlink>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Output:</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rPr>
        <w:t>is</w:t>
      </w:r>
      <w:proofErr w:type="gramEnd"/>
      <w:r w:rsidRPr="007623D2">
        <w:rPr>
          <w:rFonts w:ascii="Verdana" w:eastAsia="Times New Roman" w:hAnsi="Verdana" w:cs="Times New Roman"/>
          <w:color w:val="000000"/>
          <w:sz w:val="18"/>
          <w:szCs w:val="18"/>
        </w:rPr>
        <w:t xml:space="preserve"> a markup language</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rPr>
        <w:t>is</w:t>
      </w:r>
      <w:proofErr w:type="gramEnd"/>
      <w:r w:rsidRPr="007623D2">
        <w:rPr>
          <w:rFonts w:ascii="Verdana" w:eastAsia="Times New Roman" w:hAnsi="Verdana" w:cs="Times New Roman"/>
          <w:color w:val="000000"/>
          <w:sz w:val="18"/>
          <w:szCs w:val="18"/>
        </w:rPr>
        <w:t xml:space="preserve"> a programming language and platform</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JavaScript</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rPr>
        <w:t>is</w:t>
      </w:r>
      <w:proofErr w:type="gramEnd"/>
      <w:r w:rsidRPr="007623D2">
        <w:rPr>
          <w:rFonts w:ascii="Verdana" w:eastAsia="Times New Roman" w:hAnsi="Verdana" w:cs="Times New Roman"/>
          <w:color w:val="000000"/>
          <w:sz w:val="18"/>
          <w:szCs w:val="18"/>
        </w:rPr>
        <w:t xml:space="preserve"> a scripting language</w:t>
      </w:r>
    </w:p>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SQL</w:t>
      </w:r>
    </w:p>
    <w:p w:rsidR="007623D2" w:rsidRPr="007623D2" w:rsidRDefault="007623D2" w:rsidP="007623D2">
      <w:pPr>
        <w:shd w:val="clear" w:color="auto" w:fill="FFFFFF"/>
        <w:spacing w:after="0" w:line="312" w:lineRule="atLeast"/>
        <w:ind w:left="720"/>
        <w:jc w:val="both"/>
        <w:rPr>
          <w:rFonts w:ascii="Verdana" w:eastAsia="Times New Roman" w:hAnsi="Verdana" w:cs="Times New Roman"/>
          <w:color w:val="000000"/>
          <w:sz w:val="18"/>
          <w:szCs w:val="18"/>
        </w:rPr>
      </w:pPr>
      <w:proofErr w:type="gramStart"/>
      <w:r w:rsidRPr="007623D2">
        <w:rPr>
          <w:rFonts w:ascii="Verdana" w:eastAsia="Times New Roman" w:hAnsi="Verdana" w:cs="Times New Roman"/>
          <w:color w:val="000000"/>
          <w:sz w:val="18"/>
          <w:szCs w:val="18"/>
        </w:rPr>
        <w:t>is</w:t>
      </w:r>
      <w:proofErr w:type="gramEnd"/>
      <w:r w:rsidRPr="007623D2">
        <w:rPr>
          <w:rFonts w:ascii="Verdana" w:eastAsia="Times New Roman" w:hAnsi="Verdana" w:cs="Times New Roman"/>
          <w:color w:val="000000"/>
          <w:sz w:val="18"/>
          <w:szCs w:val="18"/>
        </w:rPr>
        <w:t xml:space="preserve"> a query language</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2235"/>
        <w:gridCol w:w="1468"/>
        <w:gridCol w:w="2138"/>
        <w:gridCol w:w="2028"/>
        <w:gridCol w:w="2002"/>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190" name="Picture 190"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91" name="Picture 191"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92" name="Picture 192"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93" name="Picture 193"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194" name="Picture 194"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&lt;dl&gt;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Pr="007623D2" w:rsidRDefault="007623D2" w:rsidP="007623D2">
      <w:pPr>
        <w:shd w:val="clear" w:color="auto" w:fill="FFFFFF"/>
        <w:spacing w:after="0"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b/>
          <w:bCs/>
          <w:color w:val="FFFFFF"/>
          <w:sz w:val="18"/>
        </w:rPr>
        <w:t xml:space="preserve">Next </w:t>
      </w:r>
      <w:proofErr w:type="spellStart"/>
      <w:r w:rsidRPr="007623D2">
        <w:rPr>
          <w:rFonts w:ascii="Verdana" w:eastAsia="Times New Roman" w:hAnsi="Verdana" w:cs="Times New Roman"/>
          <w:b/>
          <w:bCs/>
          <w:color w:val="FFFFFF"/>
          <w:sz w:val="18"/>
        </w:rPr>
        <w:t>Topic</w:t>
      </w:r>
      <w:hyperlink r:id="rId59" w:history="1">
        <w:r w:rsidRPr="007623D2">
          <w:rPr>
            <w:rFonts w:ascii="Verdana" w:eastAsia="Times New Roman" w:hAnsi="Verdana" w:cs="Times New Roman"/>
            <w:color w:val="008000"/>
            <w:sz w:val="18"/>
            <w:u w:val="single"/>
          </w:rPr>
          <w:t>HTML</w:t>
        </w:r>
        <w:proofErr w:type="spellEnd"/>
        <w:r w:rsidRPr="007623D2">
          <w:rPr>
            <w:rFonts w:ascii="Verdana" w:eastAsia="Times New Roman" w:hAnsi="Verdana" w:cs="Times New Roman"/>
            <w:color w:val="008000"/>
            <w:sz w:val="18"/>
            <w:u w:val="single"/>
          </w:rPr>
          <w:t xml:space="preserve"> Form</w:t>
        </w:r>
      </w:hyperlink>
    </w:p>
    <w:p w:rsidR="007623D2" w:rsidRPr="007623D2" w:rsidRDefault="007623D2" w:rsidP="007623D2">
      <w:pPr>
        <w:shd w:val="clear" w:color="auto" w:fill="FFFFFF"/>
        <w:spacing w:before="68" w:after="100" w:afterAutospacing="1" w:line="312" w:lineRule="atLeast"/>
        <w:jc w:val="both"/>
        <w:outlineLvl w:val="0"/>
        <w:rPr>
          <w:rFonts w:ascii="Helvetica" w:eastAsia="Times New Roman" w:hAnsi="Helvetica" w:cs="Helvetica"/>
          <w:color w:val="610B38"/>
          <w:kern w:val="36"/>
          <w:sz w:val="39"/>
          <w:szCs w:val="39"/>
        </w:rPr>
      </w:pPr>
      <w:r w:rsidRPr="007623D2">
        <w:rPr>
          <w:rFonts w:ascii="Helvetica" w:eastAsia="Times New Roman" w:hAnsi="Helvetica" w:cs="Helvetica"/>
          <w:color w:val="610B38"/>
          <w:kern w:val="36"/>
          <w:sz w:val="39"/>
          <w:szCs w:val="39"/>
        </w:rPr>
        <w:lastRenderedPageBreak/>
        <w:t>HTML Form</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w:t>
      </w:r>
      <w:r w:rsidRPr="007623D2">
        <w:rPr>
          <w:rFonts w:ascii="Verdana" w:eastAsia="Times New Roman" w:hAnsi="Verdana" w:cs="Times New Roman"/>
          <w:color w:val="000000"/>
          <w:sz w:val="18"/>
        </w:rPr>
        <w:t> </w:t>
      </w:r>
      <w:r w:rsidRPr="007623D2">
        <w:rPr>
          <w:rFonts w:ascii="Verdana" w:eastAsia="Times New Roman" w:hAnsi="Verdana" w:cs="Times New Roman"/>
          <w:b/>
          <w:bCs/>
          <w:color w:val="000000"/>
          <w:sz w:val="18"/>
          <w:szCs w:val="18"/>
        </w:rPr>
        <w:t>HTML form</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is</w:t>
      </w:r>
      <w:r w:rsidRPr="007623D2">
        <w:rPr>
          <w:rFonts w:ascii="Verdana" w:eastAsia="Times New Roman" w:hAnsi="Verdana" w:cs="Times New Roman"/>
          <w:color w:val="000000"/>
          <w:sz w:val="18"/>
        </w:rPr>
        <w:t> </w:t>
      </w:r>
      <w:r w:rsidRPr="007623D2">
        <w:rPr>
          <w:rFonts w:ascii="Verdana" w:eastAsia="Times New Roman" w:hAnsi="Verdana" w:cs="Times New Roman"/>
          <w:i/>
          <w:iCs/>
          <w:color w:val="000000"/>
          <w:sz w:val="18"/>
          <w:szCs w:val="18"/>
        </w:rPr>
        <w:t>a section of a document</w:t>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which contains controls such as text fields, password fields, checkboxes, radio buttons, submit button, menus etc.</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An HTML form facilitates the user to enter data that is to be sent to the server for processing.</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Why use HTML Form</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HTML forms are required if you want to collect some data from of the site visitor.</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For example: If a user want to purchase some items on internet, he/she must fill the form such as shipping address and credit/debit card details so that item can be sent to the given address.</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Form Syntax</w:t>
      </w:r>
    </w:p>
    <w:p w:rsidR="007623D2" w:rsidRPr="007623D2" w:rsidRDefault="007623D2" w:rsidP="007623D2">
      <w:pPr>
        <w:numPr>
          <w:ilvl w:val="0"/>
          <w:numId w:val="6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action</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"server </w:t>
      </w:r>
      <w:proofErr w:type="spellStart"/>
      <w:r w:rsidRPr="007623D2">
        <w:rPr>
          <w:rFonts w:ascii="Verdana" w:eastAsia="Times New Roman" w:hAnsi="Verdana" w:cs="Times New Roman"/>
          <w:color w:val="0000FF"/>
          <w:sz w:val="18"/>
        </w:rPr>
        <w:t>url</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method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get|post</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4"/>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//input controls e.g. textfield, textarea, radiobutton, button  </w:t>
      </w:r>
    </w:p>
    <w:p w:rsidR="007623D2" w:rsidRPr="007623D2" w:rsidRDefault="007623D2" w:rsidP="007623D2">
      <w:pPr>
        <w:numPr>
          <w:ilvl w:val="0"/>
          <w:numId w:val="64"/>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Form Tags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list of HTML 5 form tags.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9184"/>
      </w:tblGrid>
      <w:tr w:rsidR="007623D2" w:rsidRPr="007623D2" w:rsidTr="007623D2">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Tag</w:t>
            </w:r>
          </w:p>
        </w:tc>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Description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&lt;form&gt;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an HTML form to enter inputs by the used side.</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&lt;input&gt;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an input control.</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textarea</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multi-line input control.</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&lt;label&gt;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label for an input element.</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fieldset</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groups the related element in a form.</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&lt;legend&gt;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caption for a &lt;</w:t>
            </w:r>
            <w:proofErr w:type="spellStart"/>
            <w:r w:rsidRPr="007623D2">
              <w:rPr>
                <w:rFonts w:ascii="Verdana" w:eastAsia="Times New Roman" w:hAnsi="Verdana" w:cs="Times New Roman"/>
                <w:color w:val="000000"/>
                <w:sz w:val="18"/>
                <w:szCs w:val="18"/>
              </w:rPr>
              <w:t>fieldset</w:t>
            </w:r>
            <w:proofErr w:type="spellEnd"/>
            <w:r w:rsidRPr="007623D2">
              <w:rPr>
                <w:rFonts w:ascii="Verdana" w:eastAsia="Times New Roman" w:hAnsi="Verdana" w:cs="Times New Roman"/>
                <w:color w:val="000000"/>
                <w:sz w:val="18"/>
                <w:szCs w:val="18"/>
              </w:rPr>
              <w:t>&gt; element.</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&lt;select&gt;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drop-down list.</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lastRenderedPageBreak/>
              <w:t>&lt;</w:t>
            </w:r>
            <w:proofErr w:type="spellStart"/>
            <w:r w:rsidRPr="007623D2">
              <w:rPr>
                <w:rFonts w:ascii="Verdana" w:eastAsia="Times New Roman" w:hAnsi="Verdana" w:cs="Times New Roman"/>
                <w:color w:val="000000"/>
                <w:sz w:val="18"/>
                <w:szCs w:val="18"/>
              </w:rPr>
              <w:t>optgroup</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group of related options in a drop-down list.</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&lt;option&gt;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an option in a drop-down list.</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&lt;button&gt;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clickable button</w:t>
            </w:r>
          </w:p>
        </w:tc>
      </w:tr>
    </w:tbl>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5 Form Tags</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the list of HTML 5 form tags.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308"/>
        <w:gridCol w:w="9361"/>
      </w:tblGrid>
      <w:tr w:rsidR="007623D2" w:rsidRPr="007623D2" w:rsidTr="007623D2">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Tag</w:t>
            </w:r>
          </w:p>
        </w:tc>
        <w:tc>
          <w:tcPr>
            <w:tcW w:w="0" w:type="auto"/>
            <w:shd w:val="clear" w:color="auto" w:fill="F6FFE1"/>
            <w:tcMar>
              <w:top w:w="68" w:type="dxa"/>
              <w:left w:w="68" w:type="dxa"/>
              <w:bottom w:w="68" w:type="dxa"/>
              <w:right w:w="68" w:type="dxa"/>
            </w:tcMar>
            <w:hideMark/>
          </w:tcPr>
          <w:p w:rsidR="007623D2" w:rsidRPr="007623D2" w:rsidRDefault="007623D2" w:rsidP="007623D2">
            <w:pPr>
              <w:spacing w:after="0" w:line="312" w:lineRule="atLeast"/>
              <w:rPr>
                <w:rFonts w:ascii="Times New Roman" w:eastAsia="Times New Roman" w:hAnsi="Times New Roman" w:cs="Times New Roman"/>
                <w:b/>
                <w:bCs/>
                <w:color w:val="000000"/>
                <w:sz w:val="23"/>
                <w:szCs w:val="23"/>
              </w:rPr>
            </w:pPr>
            <w:r w:rsidRPr="007623D2">
              <w:rPr>
                <w:rFonts w:ascii="Times New Roman" w:eastAsia="Times New Roman" w:hAnsi="Times New Roman" w:cs="Times New Roman"/>
                <w:b/>
                <w:bCs/>
                <w:color w:val="000000"/>
                <w:sz w:val="23"/>
                <w:szCs w:val="23"/>
              </w:rPr>
              <w:t>Description</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datalist</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specifies a list of pre-defined options for input control.</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w:t>
            </w:r>
            <w:proofErr w:type="spellStart"/>
            <w:r w:rsidRPr="007623D2">
              <w:rPr>
                <w:rFonts w:ascii="Verdana" w:eastAsia="Times New Roman" w:hAnsi="Verdana" w:cs="Times New Roman"/>
                <w:color w:val="000000"/>
                <w:sz w:val="18"/>
                <w:szCs w:val="18"/>
              </w:rPr>
              <w:t>keygen</w:t>
            </w:r>
            <w:proofErr w:type="spellEnd"/>
            <w:r w:rsidRPr="007623D2">
              <w:rPr>
                <w:rFonts w:ascii="Verdana" w:eastAsia="Times New Roman" w:hAnsi="Verdana" w:cs="Times New Roman"/>
                <w:color w:val="000000"/>
                <w:sz w:val="18"/>
                <w:szCs w:val="18"/>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a key-pair generator field for forms.</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&lt;output&gt;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defines the result of a calculation.</w:t>
            </w:r>
          </w:p>
        </w:tc>
      </w:tr>
    </w:tbl>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 xml:space="preserve">HTML </w:t>
      </w:r>
      <w:proofErr w:type="spellStart"/>
      <w:r w:rsidRPr="007623D2">
        <w:rPr>
          <w:rFonts w:ascii="Helvetica" w:eastAsia="Times New Roman" w:hAnsi="Helvetica" w:cs="Helvetica"/>
          <w:color w:val="610B38"/>
          <w:sz w:val="34"/>
          <w:szCs w:val="34"/>
        </w:rPr>
        <w:t>TextField</w:t>
      </w:r>
      <w:proofErr w:type="spellEnd"/>
      <w:r w:rsidRPr="007623D2">
        <w:rPr>
          <w:rFonts w:ascii="Helvetica" w:eastAsia="Times New Roman" w:hAnsi="Helvetica" w:cs="Helvetica"/>
          <w:color w:val="610B38"/>
          <w:sz w:val="34"/>
          <w:szCs w:val="34"/>
        </w:rPr>
        <w:t xml:space="preserve"> Control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The type="text" attribute of input tag creates </w:t>
      </w:r>
      <w:proofErr w:type="spellStart"/>
      <w:r w:rsidRPr="007623D2">
        <w:rPr>
          <w:rFonts w:ascii="Verdana" w:eastAsia="Times New Roman" w:hAnsi="Verdana" w:cs="Times New Roman"/>
          <w:color w:val="000000"/>
          <w:sz w:val="18"/>
          <w:szCs w:val="18"/>
        </w:rPr>
        <w:t>textfield</w:t>
      </w:r>
      <w:proofErr w:type="spellEnd"/>
      <w:r w:rsidRPr="007623D2">
        <w:rPr>
          <w:rFonts w:ascii="Verdana" w:eastAsia="Times New Roman" w:hAnsi="Verdana" w:cs="Times New Roman"/>
          <w:color w:val="000000"/>
          <w:sz w:val="18"/>
          <w:szCs w:val="18"/>
        </w:rPr>
        <w:t xml:space="preserve"> control also known as single line </w:t>
      </w:r>
      <w:proofErr w:type="spellStart"/>
      <w:r w:rsidRPr="007623D2">
        <w:rPr>
          <w:rFonts w:ascii="Verdana" w:eastAsia="Times New Roman" w:hAnsi="Verdana" w:cs="Times New Roman"/>
          <w:color w:val="000000"/>
          <w:sz w:val="18"/>
          <w:szCs w:val="18"/>
        </w:rPr>
        <w:t>textfield</w:t>
      </w:r>
      <w:proofErr w:type="spellEnd"/>
      <w:r w:rsidRPr="007623D2">
        <w:rPr>
          <w:rFonts w:ascii="Verdana" w:eastAsia="Times New Roman" w:hAnsi="Verdana" w:cs="Times New Roman"/>
          <w:color w:val="000000"/>
          <w:sz w:val="18"/>
          <w:szCs w:val="18"/>
        </w:rPr>
        <w:t xml:space="preserve"> control. The name attribute is optional, but it is required for the server side component such as JSP, ASP, </w:t>
      </w:r>
      <w:proofErr w:type="gramStart"/>
      <w:r w:rsidRPr="007623D2">
        <w:rPr>
          <w:rFonts w:ascii="Verdana" w:eastAsia="Times New Roman" w:hAnsi="Verdana" w:cs="Times New Roman"/>
          <w:color w:val="000000"/>
          <w:sz w:val="18"/>
          <w:szCs w:val="18"/>
        </w:rPr>
        <w:t>PHP</w:t>
      </w:r>
      <w:proofErr w:type="gramEnd"/>
      <w:r w:rsidRPr="007623D2">
        <w:rPr>
          <w:rFonts w:ascii="Verdana" w:eastAsia="Times New Roman" w:hAnsi="Verdana" w:cs="Times New Roman"/>
          <w:color w:val="000000"/>
          <w:sz w:val="18"/>
          <w:szCs w:val="18"/>
        </w:rPr>
        <w:t xml:space="preserve"> etc.</w:t>
      </w:r>
    </w:p>
    <w:p w:rsidR="007623D2" w:rsidRPr="007623D2" w:rsidRDefault="007623D2" w:rsidP="007623D2">
      <w:pPr>
        <w:numPr>
          <w:ilvl w:val="0"/>
          <w:numId w:val="6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First Name: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"text"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firstname</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br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5"/>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Last Name: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"text"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lastname</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br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5"/>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Label Tag in Form</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It is considered better to have label in form. As it makes the code parser/browser/user friendly.</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click on the label tag, it will focus on the text control. To do so, you need to have for attribute in label tag that must be same as id attribute of input tag.</w:t>
      </w:r>
    </w:p>
    <w:p w:rsidR="007623D2" w:rsidRPr="007623D2" w:rsidRDefault="007623D2" w:rsidP="007623D2">
      <w:pPr>
        <w:numPr>
          <w:ilvl w:val="0"/>
          <w:numId w:val="6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firstname</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First Name: </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"text"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"firstname"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"firstname"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&lt;br/&gt;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lastname</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Last Name: </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6"/>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"text"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"lastname"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"lastname"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&lt;br/&gt;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6"/>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lastRenderedPageBreak/>
        <w:t> </w:t>
      </w: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Password Field Control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password is not visible to the user in password field control.</w:t>
      </w:r>
    </w:p>
    <w:p w:rsidR="007623D2" w:rsidRPr="007623D2" w:rsidRDefault="007623D2" w:rsidP="007623D2">
      <w:pPr>
        <w:numPr>
          <w:ilvl w:val="0"/>
          <w:numId w:val="6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"password"</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Password: </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7"/>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"password"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"password"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"password"</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&lt;br/&gt;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7"/>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5 Email Field Control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 xml:space="preserve">The email field in new in HTML 5. It validates the text for correct email address. You must use @ </w:t>
      </w:r>
      <w:proofErr w:type="gramStart"/>
      <w:r w:rsidRPr="007623D2">
        <w:rPr>
          <w:rFonts w:ascii="Verdana" w:eastAsia="Times New Roman" w:hAnsi="Verdana" w:cs="Times New Roman"/>
          <w:color w:val="000000"/>
          <w:sz w:val="18"/>
          <w:szCs w:val="18"/>
        </w:rPr>
        <w:t>and .</w:t>
      </w:r>
      <w:proofErr w:type="gramEnd"/>
      <w:r w:rsidRPr="007623D2">
        <w:rPr>
          <w:rFonts w:ascii="Verdana" w:eastAsia="Times New Roman" w:hAnsi="Verdana" w:cs="Times New Roman"/>
          <w:color w:val="000000"/>
          <w:sz w:val="18"/>
          <w:szCs w:val="18"/>
        </w:rPr>
        <w:t xml:space="preserve"> </w:t>
      </w:r>
      <w:proofErr w:type="gramStart"/>
      <w:r w:rsidRPr="007623D2">
        <w:rPr>
          <w:rFonts w:ascii="Verdana" w:eastAsia="Times New Roman" w:hAnsi="Verdana" w:cs="Times New Roman"/>
          <w:color w:val="000000"/>
          <w:sz w:val="18"/>
          <w:szCs w:val="18"/>
        </w:rPr>
        <w:t>in</w:t>
      </w:r>
      <w:proofErr w:type="gramEnd"/>
      <w:r w:rsidRPr="007623D2">
        <w:rPr>
          <w:rFonts w:ascii="Verdana" w:eastAsia="Times New Roman" w:hAnsi="Verdana" w:cs="Times New Roman"/>
          <w:color w:val="000000"/>
          <w:sz w:val="18"/>
          <w:szCs w:val="18"/>
        </w:rPr>
        <w:t xml:space="preserve"> this field.</w:t>
      </w:r>
    </w:p>
    <w:p w:rsidR="007623D2" w:rsidRPr="007623D2" w:rsidRDefault="007623D2" w:rsidP="007623D2">
      <w:pPr>
        <w:numPr>
          <w:ilvl w:val="0"/>
          <w:numId w:val="6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"email"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Email: </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8"/>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"email"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"email"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"email"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&lt;br/&gt;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8"/>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Radio Button Control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radio button is used to select one from multiple options. It is used in gender, quiz questions etc.</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If you use one name for all the radio buttons, only one radio button can be selected at a time.</w:t>
      </w:r>
    </w:p>
    <w:p w:rsidR="007623D2" w:rsidRPr="007623D2" w:rsidRDefault="007623D2" w:rsidP="007623D2">
      <w:pPr>
        <w:numPr>
          <w:ilvl w:val="0"/>
          <w:numId w:val="6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Gender: </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"radio"</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"male"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Male  </w:t>
      </w:r>
    </w:p>
    <w:p w:rsidR="007623D2" w:rsidRPr="007623D2" w:rsidRDefault="007623D2" w:rsidP="007623D2">
      <w:pPr>
        <w:numPr>
          <w:ilvl w:val="0"/>
          <w:numId w:val="69"/>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"radio"</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"female"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Female </w:t>
      </w:r>
      <w:r w:rsidRPr="007623D2">
        <w:rPr>
          <w:rFonts w:ascii="Verdana" w:eastAsia="Times New Roman" w:hAnsi="Verdana" w:cs="Times New Roman"/>
          <w:b/>
          <w:bCs/>
          <w:color w:val="006699"/>
          <w:sz w:val="18"/>
        </w:rPr>
        <w:t>&lt;br/&gt;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69"/>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Checkbox Control</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The checkbox control is used to check multiple options from given checkboxes.</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lastRenderedPageBreak/>
        <w:t>&lt;form&gt;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Hobby:</w:t>
      </w: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br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"checkbox"</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"cricket"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"cricket"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"cricket"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"cricket"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Cricket</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"checkbox"</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"football"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"football"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"football"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"football"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Football</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"checkbox"</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"hockey"</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"hockey"</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"hockey"</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"hockey"</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Hockey</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0"/>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4"/>
          <w:szCs w:val="34"/>
        </w:rPr>
      </w:pPr>
      <w:r w:rsidRPr="007623D2">
        <w:rPr>
          <w:rFonts w:ascii="Helvetica" w:eastAsia="Times New Roman" w:hAnsi="Helvetica" w:cs="Helvetica"/>
          <w:color w:val="610B38"/>
          <w:sz w:val="34"/>
          <w:szCs w:val="34"/>
        </w:rPr>
        <w:t>HTML Form Example</w:t>
      </w:r>
    </w:p>
    <w:p w:rsidR="007623D2" w:rsidRPr="007623D2" w:rsidRDefault="007623D2" w:rsidP="007623D2">
      <w:pPr>
        <w:shd w:val="clear" w:color="auto" w:fill="FFFFFF"/>
        <w:spacing w:before="100" w:beforeAutospacing="1" w:after="100" w:afterAutospacing="1" w:line="312" w:lineRule="atLeast"/>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Let's see a simple example of creating HTML form.</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action</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"tdLabel"</w:t>
      </w:r>
      <w:r w:rsidRPr="007623D2">
        <w:rPr>
          <w:rFonts w:ascii="Verdana" w:eastAsia="Times New Roman" w:hAnsi="Verdana" w:cs="Times New Roman"/>
          <w:b/>
          <w:bCs/>
          <w:color w:val="006699"/>
          <w:sz w:val="18"/>
        </w:rPr>
        <w:t>&gt;&lt;label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"register_name"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"label"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Enter name:</w:t>
      </w:r>
      <w:r w:rsidRPr="007623D2">
        <w:rPr>
          <w:rFonts w:ascii="Verdana" w:eastAsia="Times New Roman" w:hAnsi="Verdana" w:cs="Times New Roman"/>
          <w:b/>
          <w:bCs/>
          <w:color w:val="006699"/>
          <w:sz w:val="18"/>
        </w:rPr>
        <w:t>&lt;/label&gt;&lt;/td&gt;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"text"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"name"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"register_name"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style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"width:160px"</w:t>
      </w:r>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"tdLabel"</w:t>
      </w:r>
      <w:r w:rsidRPr="007623D2">
        <w:rPr>
          <w:rFonts w:ascii="Verdana" w:eastAsia="Times New Roman" w:hAnsi="Verdana" w:cs="Times New Roman"/>
          <w:b/>
          <w:bCs/>
          <w:color w:val="006699"/>
          <w:sz w:val="18"/>
        </w:rPr>
        <w:t>&gt;&lt;label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"register_password"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"label"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Enter password:</w:t>
      </w:r>
      <w:r w:rsidRPr="007623D2">
        <w:rPr>
          <w:rFonts w:ascii="Verdana" w:eastAsia="Times New Roman" w:hAnsi="Verdana" w:cs="Times New Roman"/>
          <w:b/>
          <w:bCs/>
          <w:color w:val="006699"/>
          <w:sz w:val="18"/>
        </w:rPr>
        <w:t>&lt;/label&gt;&lt;/td&gt;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"password"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"password"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"register_password"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style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"width:160px"</w:t>
      </w:r>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"tdLabel"</w:t>
      </w:r>
      <w:r w:rsidRPr="007623D2">
        <w:rPr>
          <w:rFonts w:ascii="Verdana" w:eastAsia="Times New Roman" w:hAnsi="Verdana" w:cs="Times New Roman"/>
          <w:b/>
          <w:bCs/>
          <w:color w:val="006699"/>
          <w:sz w:val="18"/>
        </w:rPr>
        <w:t>&gt;&lt;label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"register_email"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"label"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Enter Email:</w:t>
      </w:r>
      <w:r w:rsidRPr="007623D2">
        <w:rPr>
          <w:rFonts w:ascii="Verdana" w:eastAsia="Times New Roman" w:hAnsi="Verdana" w:cs="Times New Roman"/>
          <w:b/>
          <w:bCs/>
          <w:color w:val="006699"/>
          <w:sz w:val="18"/>
        </w:rPr>
        <w:t>&lt;/label&gt;&lt;/td&gt;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&gt;&lt;input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"email"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"email"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"register_email"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style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"width:160px"</w:t>
      </w:r>
      <w:r w:rsidRPr="007623D2">
        <w:rPr>
          <w:rFonts w:ascii="Verdana" w:eastAsia="Times New Roman" w:hAnsi="Verdana" w:cs="Times New Roman"/>
          <w:b/>
          <w:bCs/>
          <w:color w:val="006699"/>
          <w:sz w:val="18"/>
        </w:rPr>
        <w:t>/&gt;&lt;/td&gt;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"tdLabel"</w:t>
      </w:r>
      <w:r w:rsidRPr="007623D2">
        <w:rPr>
          <w:rFonts w:ascii="Verdana" w:eastAsia="Times New Roman" w:hAnsi="Verdana" w:cs="Times New Roman"/>
          <w:b/>
          <w:bCs/>
          <w:color w:val="006699"/>
          <w:sz w:val="18"/>
        </w:rPr>
        <w:t>&gt;&lt;label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"label"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Enter Gender:</w:t>
      </w:r>
      <w:r w:rsidRPr="007623D2">
        <w:rPr>
          <w:rFonts w:ascii="Verdana" w:eastAsia="Times New Roman" w:hAnsi="Verdana" w:cs="Times New Roman"/>
          <w:b/>
          <w:bCs/>
          <w:color w:val="006699"/>
          <w:sz w:val="18"/>
        </w:rPr>
        <w:t>&lt;/label&gt;&lt;/td&gt;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"radio"</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"register_gendermale"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"male"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register_gendermale</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male</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"radio"</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"gender"</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"register_genderfemale"</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"female"</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register_genderfemale</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female</w:t>
      </w:r>
      <w:r w:rsidRPr="007623D2">
        <w:rPr>
          <w:rFonts w:ascii="Verdana" w:eastAsia="Times New Roman" w:hAnsi="Verdana" w:cs="Times New Roman"/>
          <w:b/>
          <w:bCs/>
          <w:color w:val="006699"/>
          <w:sz w:val="18"/>
        </w:rPr>
        <w:t>&lt;/label&gt;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lastRenderedPageBreak/>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"tdLabel"</w:t>
      </w:r>
      <w:r w:rsidRPr="007623D2">
        <w:rPr>
          <w:rFonts w:ascii="Verdana" w:eastAsia="Times New Roman" w:hAnsi="Verdana" w:cs="Times New Roman"/>
          <w:b/>
          <w:bCs/>
          <w:color w:val="006699"/>
          <w:sz w:val="18"/>
        </w:rPr>
        <w:t>&gt;&lt;label</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for</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"register_country"</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class</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"label"</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Select Country:</w:t>
      </w:r>
      <w:r w:rsidRPr="007623D2">
        <w:rPr>
          <w:rFonts w:ascii="Verdana" w:eastAsia="Times New Roman" w:hAnsi="Verdana" w:cs="Times New Roman"/>
          <w:b/>
          <w:bCs/>
          <w:color w:val="006699"/>
          <w:sz w:val="18"/>
        </w:rPr>
        <w:t>&lt;/label&gt;&lt;/td&gt;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&lt;td&gt;&lt;select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name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"country"</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"register_country"</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style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"width:160px"</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&lt;option</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india</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india</w:t>
      </w:r>
      <w:proofErr w:type="spellEnd"/>
      <w:r w:rsidRPr="007623D2">
        <w:rPr>
          <w:rFonts w:ascii="Verdana" w:eastAsia="Times New Roman" w:hAnsi="Verdana" w:cs="Times New Roman"/>
          <w:b/>
          <w:bCs/>
          <w:color w:val="006699"/>
          <w:sz w:val="18"/>
        </w:rPr>
        <w:t>&lt;/option&gt;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&lt;option</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pakistan</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pakistan</w:t>
      </w:r>
      <w:proofErr w:type="spellEnd"/>
      <w:r w:rsidRPr="007623D2">
        <w:rPr>
          <w:rFonts w:ascii="Verdana" w:eastAsia="Times New Roman" w:hAnsi="Verdana" w:cs="Times New Roman"/>
          <w:b/>
          <w:bCs/>
          <w:color w:val="006699"/>
          <w:sz w:val="18"/>
        </w:rPr>
        <w:t>&lt;/option&gt;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&lt;option</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w:t>
      </w:r>
      <w:proofErr w:type="spellStart"/>
      <w:r w:rsidRPr="007623D2">
        <w:rPr>
          <w:rFonts w:ascii="Verdana" w:eastAsia="Times New Roman" w:hAnsi="Verdana" w:cs="Times New Roman"/>
          <w:color w:val="0000FF"/>
          <w:sz w:val="18"/>
        </w:rPr>
        <w:t>africa</w:t>
      </w:r>
      <w:proofErr w:type="spellEnd"/>
      <w:r w:rsidRPr="007623D2">
        <w:rPr>
          <w:rFonts w:ascii="Verdana" w:eastAsia="Times New Roman" w:hAnsi="Verdana" w:cs="Times New Roman"/>
          <w:color w:val="0000FF"/>
          <w:sz w:val="18"/>
        </w:rPr>
        <w:t>"</w:t>
      </w:r>
      <w:r w:rsidRPr="007623D2">
        <w:rPr>
          <w:rFonts w:ascii="Verdana" w:eastAsia="Times New Roman" w:hAnsi="Verdana" w:cs="Times New Roman"/>
          <w:b/>
          <w:bCs/>
          <w:color w:val="006699"/>
          <w:sz w:val="18"/>
        </w:rPr>
        <w:t>&gt;</w:t>
      </w:r>
      <w:proofErr w:type="spellStart"/>
      <w:r w:rsidRPr="007623D2">
        <w:rPr>
          <w:rFonts w:ascii="Verdana" w:eastAsia="Times New Roman" w:hAnsi="Verdana" w:cs="Times New Roman"/>
          <w:color w:val="000000"/>
          <w:sz w:val="18"/>
          <w:szCs w:val="18"/>
          <w:bdr w:val="none" w:sz="0" w:space="0" w:color="auto" w:frame="1"/>
        </w:rPr>
        <w:t>africa</w:t>
      </w:r>
      <w:proofErr w:type="spellEnd"/>
      <w:r w:rsidRPr="007623D2">
        <w:rPr>
          <w:rFonts w:ascii="Verdana" w:eastAsia="Times New Roman" w:hAnsi="Verdana" w:cs="Times New Roman"/>
          <w:b/>
          <w:bCs/>
          <w:color w:val="006699"/>
          <w:sz w:val="18"/>
        </w:rPr>
        <w:t>&lt;/option&gt;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&lt;option</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"china"</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china</w:t>
      </w:r>
      <w:r w:rsidRPr="007623D2">
        <w:rPr>
          <w:rFonts w:ascii="Verdana" w:eastAsia="Times New Roman" w:hAnsi="Verdana" w:cs="Times New Roman"/>
          <w:b/>
          <w:bCs/>
          <w:color w:val="006699"/>
          <w:sz w:val="18"/>
        </w:rPr>
        <w:t>&lt;/option&gt;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&lt;option</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"other"</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other</w:t>
      </w:r>
      <w:r w:rsidRPr="007623D2">
        <w:rPr>
          <w:rFonts w:ascii="Verdana" w:eastAsia="Times New Roman" w:hAnsi="Verdana" w:cs="Times New Roman"/>
          <w:b/>
          <w:bCs/>
          <w:color w:val="006699"/>
          <w:sz w:val="18"/>
        </w:rPr>
        <w:t>&lt;/option&gt;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&lt;/select&gt;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b/>
          <w:bCs/>
          <w:color w:val="006699"/>
          <w:sz w:val="18"/>
        </w:rPr>
        <w:t>&lt;td</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colspan</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"2"</w:t>
      </w:r>
      <w:r w:rsidRPr="007623D2">
        <w:rPr>
          <w:rFonts w:ascii="Verdana" w:eastAsia="Times New Roman" w:hAnsi="Verdana" w:cs="Times New Roman"/>
          <w:b/>
          <w:bCs/>
          <w:color w:val="006699"/>
          <w:sz w:val="18"/>
        </w:rPr>
        <w:t>&gt;&lt;div</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align</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"right"</w:t>
      </w:r>
      <w:r w:rsidRPr="007623D2">
        <w:rPr>
          <w:rFonts w:ascii="Verdana" w:eastAsia="Times New Roman" w:hAnsi="Verdana" w:cs="Times New Roman"/>
          <w:b/>
          <w:bCs/>
          <w:color w:val="006699"/>
          <w:sz w:val="18"/>
        </w:rPr>
        <w:t>&gt;&lt;input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type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"submit"</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id</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"register_0"</w:t>
      </w:r>
      <w:r w:rsidRPr="007623D2">
        <w:rPr>
          <w:rFonts w:ascii="Verdana" w:eastAsia="Times New Roman" w:hAnsi="Verdana" w:cs="Times New Roman"/>
          <w:color w:val="000000"/>
          <w:sz w:val="18"/>
          <w:szCs w:val="18"/>
          <w:bdr w:val="none" w:sz="0" w:space="0" w:color="auto" w:frame="1"/>
        </w:rPr>
        <w:t> </w:t>
      </w:r>
      <w:r w:rsidRPr="007623D2">
        <w:rPr>
          <w:rFonts w:ascii="Verdana" w:eastAsia="Times New Roman" w:hAnsi="Verdana" w:cs="Times New Roman"/>
          <w:color w:val="FF0000"/>
          <w:sz w:val="18"/>
        </w:rPr>
        <w:t>value</w:t>
      </w:r>
      <w:r w:rsidRPr="007623D2">
        <w:rPr>
          <w:rFonts w:ascii="Verdana" w:eastAsia="Times New Roman" w:hAnsi="Verdana" w:cs="Times New Roman"/>
          <w:color w:val="000000"/>
          <w:sz w:val="18"/>
          <w:szCs w:val="18"/>
          <w:bdr w:val="none" w:sz="0" w:space="0" w:color="auto" w:frame="1"/>
        </w:rPr>
        <w:t>=</w:t>
      </w:r>
      <w:r w:rsidRPr="007623D2">
        <w:rPr>
          <w:rFonts w:ascii="Verdana" w:eastAsia="Times New Roman" w:hAnsi="Verdana" w:cs="Times New Roman"/>
          <w:color w:val="0000FF"/>
          <w:sz w:val="18"/>
        </w:rPr>
        <w:t>"register"</w:t>
      </w:r>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&lt;/div&gt;&lt;/td&gt;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w:t>
      </w:r>
      <w:proofErr w:type="spellStart"/>
      <w:r w:rsidRPr="007623D2">
        <w:rPr>
          <w:rFonts w:ascii="Verdana" w:eastAsia="Times New Roman" w:hAnsi="Verdana" w:cs="Times New Roman"/>
          <w:b/>
          <w:bCs/>
          <w:color w:val="006699"/>
          <w:sz w:val="18"/>
        </w:rPr>
        <w:t>tr</w:t>
      </w:r>
      <w:proofErr w:type="spellEnd"/>
      <w:r w:rsidRPr="007623D2">
        <w:rPr>
          <w:rFonts w:ascii="Verdana" w:eastAsia="Times New Roman" w:hAnsi="Verdana" w:cs="Times New Roman"/>
          <w:b/>
          <w:bCs/>
          <w:color w:val="006699"/>
          <w:sz w:val="18"/>
        </w:rPr>
        <w:t>&gt;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0"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&lt;/table&gt;</w:t>
      </w:r>
      <w:r w:rsidRPr="007623D2">
        <w:rPr>
          <w:rFonts w:ascii="Verdana" w:eastAsia="Times New Roman" w:hAnsi="Verdana" w:cs="Times New Roman"/>
          <w:color w:val="000000"/>
          <w:sz w:val="18"/>
          <w:szCs w:val="18"/>
          <w:bdr w:val="none" w:sz="0" w:space="0" w:color="auto" w:frame="1"/>
        </w:rPr>
        <w:t>  </w:t>
      </w:r>
    </w:p>
    <w:p w:rsidR="007623D2" w:rsidRPr="007623D2" w:rsidRDefault="007623D2" w:rsidP="007623D2">
      <w:pPr>
        <w:numPr>
          <w:ilvl w:val="0"/>
          <w:numId w:val="71"/>
        </w:numPr>
        <w:shd w:val="clear" w:color="auto" w:fill="FFFFFF"/>
        <w:spacing w:after="109" w:line="312" w:lineRule="atLeast"/>
        <w:ind w:left="0"/>
        <w:jc w:val="both"/>
        <w:rPr>
          <w:rFonts w:ascii="Verdana" w:eastAsia="Times New Roman" w:hAnsi="Verdana" w:cs="Times New Roman"/>
          <w:color w:val="000000"/>
          <w:sz w:val="18"/>
          <w:szCs w:val="18"/>
        </w:rPr>
      </w:pPr>
      <w:r w:rsidRPr="007623D2">
        <w:rPr>
          <w:rFonts w:ascii="Verdana" w:eastAsia="Times New Roman" w:hAnsi="Verdana" w:cs="Times New Roman"/>
          <w:b/>
          <w:bCs/>
          <w:color w:val="006699"/>
          <w:sz w:val="18"/>
        </w:rPr>
        <w:t>&lt;/form&gt;</w:t>
      </w:r>
      <w:r w:rsidRPr="007623D2">
        <w:rPr>
          <w:rFonts w:ascii="Verdana" w:eastAsia="Times New Roman" w:hAnsi="Verdana" w:cs="Times New Roman"/>
          <w:color w:val="000000"/>
          <w:sz w:val="18"/>
          <w:szCs w:val="18"/>
          <w:bdr w:val="none" w:sz="0" w:space="0" w:color="auto" w:frame="1"/>
        </w:rPr>
        <w:t>  </w:t>
      </w:r>
    </w:p>
    <w:p w:rsidR="007623D2" w:rsidRPr="007623D2" w:rsidRDefault="00995CE5" w:rsidP="007623D2">
      <w:pPr>
        <w:spacing w:after="0" w:line="240" w:lineRule="auto"/>
        <w:rPr>
          <w:rFonts w:ascii="Times New Roman" w:eastAsia="Times New Roman" w:hAnsi="Times New Roman" w:cs="Times New Roman"/>
          <w:sz w:val="24"/>
          <w:szCs w:val="24"/>
        </w:rPr>
      </w:pPr>
      <w:hyperlink r:id="rId60" w:tgtFrame="_blank" w:history="1">
        <w:r w:rsidR="007623D2" w:rsidRPr="007623D2">
          <w:rPr>
            <w:rFonts w:ascii="Verdana" w:eastAsia="Times New Roman" w:hAnsi="Verdana" w:cs="Times New Roman"/>
            <w:b/>
            <w:bCs/>
            <w:color w:val="FFFFFF"/>
            <w:sz w:val="18"/>
          </w:rPr>
          <w:t>Test it Now</w:t>
        </w:r>
      </w:hyperlink>
    </w:p>
    <w:p w:rsidR="007623D2" w:rsidRPr="007623D2" w:rsidRDefault="00995CE5" w:rsidP="007623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7pt" o:hrstd="t" o:hrnoshade="t" o:hr="t" fillcolor="#d4d4d4" stroked="f"/>
        </w:pict>
      </w:r>
    </w:p>
    <w:p w:rsidR="007623D2" w:rsidRPr="007623D2" w:rsidRDefault="007623D2" w:rsidP="007623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7623D2">
        <w:rPr>
          <w:rFonts w:ascii="Helvetica" w:eastAsia="Times New Roman" w:hAnsi="Helvetica" w:cs="Helvetica"/>
          <w:color w:val="610B4B"/>
          <w:sz w:val="29"/>
          <w:szCs w:val="29"/>
        </w:rPr>
        <w:t>Supporting Browsers</w:t>
      </w:r>
    </w:p>
    <w:tbl>
      <w:tblPr>
        <w:tblW w:w="1166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2235"/>
        <w:gridCol w:w="1468"/>
        <w:gridCol w:w="2138"/>
        <w:gridCol w:w="2028"/>
        <w:gridCol w:w="2002"/>
      </w:tblGrid>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0" t="0" r="0" b="0"/>
                  <wp:docPr id="215" name="Picture 21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hrome browser"/>
                          <pic:cNvPicPr>
                            <a:picLocks noChangeAspect="1" noChangeArrowheads="1"/>
                          </pic:cNvPicPr>
                        </pic:nvPicPr>
                        <pic:blipFill>
                          <a:blip r:embed="rId22"/>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216" name="Picture 216"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e browser"/>
                          <pic:cNvPicPr>
                            <a:picLocks noChangeAspect="1" noChangeArrowheads="1"/>
                          </pic:cNvPicPr>
                        </pic:nvPicPr>
                        <pic:blipFill>
                          <a:blip r:embed="rId23"/>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217" name="Picture 217"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irefox browser"/>
                          <pic:cNvPicPr>
                            <a:picLocks noChangeAspect="1" noChangeArrowheads="1"/>
                          </pic:cNvPicPr>
                        </pic:nvPicPr>
                        <pic:blipFill>
                          <a:blip r:embed="rId24"/>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218" name="Picture 21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opera browser"/>
                          <pic:cNvPicPr>
                            <a:picLocks noChangeAspect="1" noChangeArrowheads="1"/>
                          </pic:cNvPicPr>
                        </pic:nvPicPr>
                        <pic:blipFill>
                          <a:blip r:embed="rId25"/>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5575" cy="155575"/>
                  <wp:effectExtent l="19050" t="0" r="0" b="0"/>
                  <wp:docPr id="219" name="Picture 219"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afari browser"/>
                          <pic:cNvPicPr>
                            <a:picLocks noChangeAspect="1" noChangeArrowheads="1"/>
                          </pic:cNvPicPr>
                        </pic:nvPicPr>
                        <pic:blipFill>
                          <a:blip r:embed="rId26"/>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7623D2">
              <w:rPr>
                <w:rFonts w:ascii="Verdana" w:eastAsia="Times New Roman" w:hAnsi="Verdana" w:cs="Times New Roman"/>
                <w:color w:val="000000"/>
                <w:sz w:val="18"/>
              </w:rPr>
              <w:t> </w:t>
            </w:r>
            <w:r w:rsidRPr="007623D2">
              <w:rPr>
                <w:rFonts w:ascii="Verdana" w:eastAsia="Times New Roman" w:hAnsi="Verdana" w:cs="Times New Roman"/>
                <w:color w:val="000000"/>
                <w:sz w:val="18"/>
                <w:szCs w:val="18"/>
              </w:rPr>
              <w:t>Safari</w:t>
            </w:r>
          </w:p>
        </w:tc>
      </w:tr>
      <w:tr w:rsidR="007623D2" w:rsidRPr="007623D2" w:rsidTr="007623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&lt;form&gt;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623D2" w:rsidRPr="007623D2" w:rsidRDefault="007623D2" w:rsidP="007623D2">
            <w:pPr>
              <w:spacing w:after="0" w:line="312" w:lineRule="atLeast"/>
              <w:ind w:left="272"/>
              <w:jc w:val="both"/>
              <w:rPr>
                <w:rFonts w:ascii="Verdana" w:eastAsia="Times New Roman" w:hAnsi="Verdana" w:cs="Times New Roman"/>
                <w:color w:val="000000"/>
                <w:sz w:val="18"/>
                <w:szCs w:val="18"/>
              </w:rPr>
            </w:pPr>
            <w:r w:rsidRPr="007623D2">
              <w:rPr>
                <w:rFonts w:ascii="Verdana" w:eastAsia="Times New Roman" w:hAnsi="Verdana" w:cs="Times New Roman"/>
                <w:color w:val="000000"/>
                <w:sz w:val="18"/>
                <w:szCs w:val="18"/>
              </w:rPr>
              <w:t>Yes</w:t>
            </w:r>
          </w:p>
        </w:tc>
      </w:tr>
    </w:tbl>
    <w:p w:rsidR="007623D2" w:rsidRDefault="007623D2" w:rsidP="007623D2"/>
    <w:sectPr w:rsidR="007623D2" w:rsidSect="007623D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3E4D"/>
    <w:multiLevelType w:val="multilevel"/>
    <w:tmpl w:val="8A0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A1E25"/>
    <w:multiLevelType w:val="multilevel"/>
    <w:tmpl w:val="3330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BA6094"/>
    <w:multiLevelType w:val="multilevel"/>
    <w:tmpl w:val="B8FE8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21E60E0"/>
    <w:multiLevelType w:val="multilevel"/>
    <w:tmpl w:val="69CE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674D90"/>
    <w:multiLevelType w:val="multilevel"/>
    <w:tmpl w:val="C978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7C0804"/>
    <w:multiLevelType w:val="multilevel"/>
    <w:tmpl w:val="83AE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D27057"/>
    <w:multiLevelType w:val="multilevel"/>
    <w:tmpl w:val="149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671357"/>
    <w:multiLevelType w:val="multilevel"/>
    <w:tmpl w:val="4336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FA17CF"/>
    <w:multiLevelType w:val="multilevel"/>
    <w:tmpl w:val="4546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D3318C"/>
    <w:multiLevelType w:val="multilevel"/>
    <w:tmpl w:val="0A326B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073A747E"/>
    <w:multiLevelType w:val="multilevel"/>
    <w:tmpl w:val="A5B8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F94269"/>
    <w:multiLevelType w:val="multilevel"/>
    <w:tmpl w:val="F03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A33B16"/>
    <w:multiLevelType w:val="multilevel"/>
    <w:tmpl w:val="D198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A31AB0"/>
    <w:multiLevelType w:val="multilevel"/>
    <w:tmpl w:val="1D84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CA23F7"/>
    <w:multiLevelType w:val="multilevel"/>
    <w:tmpl w:val="E4C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67411D"/>
    <w:multiLevelType w:val="multilevel"/>
    <w:tmpl w:val="5DFC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B50136"/>
    <w:multiLevelType w:val="multilevel"/>
    <w:tmpl w:val="5D60B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3C11723"/>
    <w:multiLevelType w:val="multilevel"/>
    <w:tmpl w:val="77C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366388"/>
    <w:multiLevelType w:val="multilevel"/>
    <w:tmpl w:val="4486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A21883"/>
    <w:multiLevelType w:val="multilevel"/>
    <w:tmpl w:val="1CA66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5A50774"/>
    <w:multiLevelType w:val="multilevel"/>
    <w:tmpl w:val="4BB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EB1C7B"/>
    <w:multiLevelType w:val="multilevel"/>
    <w:tmpl w:val="A642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792ED6"/>
    <w:multiLevelType w:val="multilevel"/>
    <w:tmpl w:val="0B68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E64CC3"/>
    <w:multiLevelType w:val="multilevel"/>
    <w:tmpl w:val="3CA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108AC"/>
    <w:multiLevelType w:val="multilevel"/>
    <w:tmpl w:val="CC72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6A4A7F"/>
    <w:multiLevelType w:val="multilevel"/>
    <w:tmpl w:val="3F68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1A3A1D"/>
    <w:multiLevelType w:val="multilevel"/>
    <w:tmpl w:val="733EA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14F68EA"/>
    <w:multiLevelType w:val="multilevel"/>
    <w:tmpl w:val="284E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4363BEC"/>
    <w:multiLevelType w:val="multilevel"/>
    <w:tmpl w:val="1B18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220DC6"/>
    <w:multiLevelType w:val="multilevel"/>
    <w:tmpl w:val="0F0CC61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nsid w:val="3A8B185F"/>
    <w:multiLevelType w:val="multilevel"/>
    <w:tmpl w:val="4648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9262EC"/>
    <w:multiLevelType w:val="multilevel"/>
    <w:tmpl w:val="66EA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D67473"/>
    <w:multiLevelType w:val="multilevel"/>
    <w:tmpl w:val="7C64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D437DB"/>
    <w:multiLevelType w:val="multilevel"/>
    <w:tmpl w:val="31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2B60264"/>
    <w:multiLevelType w:val="multilevel"/>
    <w:tmpl w:val="ECC2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C125F9"/>
    <w:multiLevelType w:val="multilevel"/>
    <w:tmpl w:val="ED86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FD31DD"/>
    <w:multiLevelType w:val="multilevel"/>
    <w:tmpl w:val="5872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3B06F24"/>
    <w:multiLevelType w:val="multilevel"/>
    <w:tmpl w:val="15665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45CC7373"/>
    <w:multiLevelType w:val="multilevel"/>
    <w:tmpl w:val="8D34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74F7620"/>
    <w:multiLevelType w:val="multilevel"/>
    <w:tmpl w:val="E9EC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B623A"/>
    <w:multiLevelType w:val="multilevel"/>
    <w:tmpl w:val="0D82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C763C5"/>
    <w:multiLevelType w:val="multilevel"/>
    <w:tmpl w:val="B5B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F095EB3"/>
    <w:multiLevelType w:val="multilevel"/>
    <w:tmpl w:val="2CFC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F6E6A24"/>
    <w:multiLevelType w:val="multilevel"/>
    <w:tmpl w:val="5158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0021322"/>
    <w:multiLevelType w:val="multilevel"/>
    <w:tmpl w:val="7690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541529"/>
    <w:multiLevelType w:val="multilevel"/>
    <w:tmpl w:val="FB4E9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C178FD"/>
    <w:multiLevelType w:val="multilevel"/>
    <w:tmpl w:val="A326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F12212"/>
    <w:multiLevelType w:val="multilevel"/>
    <w:tmpl w:val="AE880EA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nsid w:val="57355E4B"/>
    <w:multiLevelType w:val="multilevel"/>
    <w:tmpl w:val="6B50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F46295"/>
    <w:multiLevelType w:val="multilevel"/>
    <w:tmpl w:val="79E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335278"/>
    <w:multiLevelType w:val="multilevel"/>
    <w:tmpl w:val="1A6E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C574E6E"/>
    <w:multiLevelType w:val="multilevel"/>
    <w:tmpl w:val="44DC3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21754DC"/>
    <w:multiLevelType w:val="multilevel"/>
    <w:tmpl w:val="98DA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D36D8B"/>
    <w:multiLevelType w:val="multilevel"/>
    <w:tmpl w:val="8A68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7B43FC5"/>
    <w:multiLevelType w:val="multilevel"/>
    <w:tmpl w:val="57CE0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682B1432"/>
    <w:multiLevelType w:val="multilevel"/>
    <w:tmpl w:val="EC68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C525812"/>
    <w:multiLevelType w:val="multilevel"/>
    <w:tmpl w:val="0224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C860C85"/>
    <w:multiLevelType w:val="multilevel"/>
    <w:tmpl w:val="E6B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F91650"/>
    <w:multiLevelType w:val="multilevel"/>
    <w:tmpl w:val="73E2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F3807C9"/>
    <w:multiLevelType w:val="multilevel"/>
    <w:tmpl w:val="A0D0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0391215"/>
    <w:multiLevelType w:val="multilevel"/>
    <w:tmpl w:val="BAD2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1757696"/>
    <w:multiLevelType w:val="multilevel"/>
    <w:tmpl w:val="4F28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2AA27FF"/>
    <w:multiLevelType w:val="multilevel"/>
    <w:tmpl w:val="5DB2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796B75"/>
    <w:multiLevelType w:val="multilevel"/>
    <w:tmpl w:val="46E04C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4">
    <w:nsid w:val="757E44FD"/>
    <w:multiLevelType w:val="multilevel"/>
    <w:tmpl w:val="A274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9A87067"/>
    <w:multiLevelType w:val="multilevel"/>
    <w:tmpl w:val="D4B6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9EA4683"/>
    <w:multiLevelType w:val="multilevel"/>
    <w:tmpl w:val="BCD0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564078"/>
    <w:multiLevelType w:val="multilevel"/>
    <w:tmpl w:val="1FB6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DC40E7B"/>
    <w:multiLevelType w:val="multilevel"/>
    <w:tmpl w:val="6B6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E4C040F"/>
    <w:multiLevelType w:val="multilevel"/>
    <w:tmpl w:val="C1C67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nsid w:val="7F8A2594"/>
    <w:multiLevelType w:val="multilevel"/>
    <w:tmpl w:val="C556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0"/>
  </w:num>
  <w:num w:numId="3">
    <w:abstractNumId w:val="67"/>
  </w:num>
  <w:num w:numId="4">
    <w:abstractNumId w:val="53"/>
  </w:num>
  <w:num w:numId="5">
    <w:abstractNumId w:val="22"/>
  </w:num>
  <w:num w:numId="6">
    <w:abstractNumId w:val="10"/>
  </w:num>
  <w:num w:numId="7">
    <w:abstractNumId w:val="43"/>
  </w:num>
  <w:num w:numId="8">
    <w:abstractNumId w:val="7"/>
  </w:num>
  <w:num w:numId="9">
    <w:abstractNumId w:val="64"/>
  </w:num>
  <w:num w:numId="10">
    <w:abstractNumId w:val="25"/>
  </w:num>
  <w:num w:numId="11">
    <w:abstractNumId w:val="44"/>
  </w:num>
  <w:num w:numId="12">
    <w:abstractNumId w:val="23"/>
  </w:num>
  <w:num w:numId="13">
    <w:abstractNumId w:val="15"/>
  </w:num>
  <w:num w:numId="14">
    <w:abstractNumId w:val="70"/>
  </w:num>
  <w:num w:numId="15">
    <w:abstractNumId w:val="59"/>
  </w:num>
  <w:num w:numId="16">
    <w:abstractNumId w:val="38"/>
  </w:num>
  <w:num w:numId="17">
    <w:abstractNumId w:val="5"/>
  </w:num>
  <w:num w:numId="18">
    <w:abstractNumId w:val="8"/>
  </w:num>
  <w:num w:numId="19">
    <w:abstractNumId w:val="56"/>
  </w:num>
  <w:num w:numId="20">
    <w:abstractNumId w:val="39"/>
  </w:num>
  <w:num w:numId="21">
    <w:abstractNumId w:val="31"/>
  </w:num>
  <w:num w:numId="22">
    <w:abstractNumId w:val="36"/>
  </w:num>
  <w:num w:numId="23">
    <w:abstractNumId w:val="0"/>
  </w:num>
  <w:num w:numId="24">
    <w:abstractNumId w:val="33"/>
  </w:num>
  <w:num w:numId="25">
    <w:abstractNumId w:val="17"/>
  </w:num>
  <w:num w:numId="26">
    <w:abstractNumId w:val="24"/>
  </w:num>
  <w:num w:numId="27">
    <w:abstractNumId w:val="62"/>
  </w:num>
  <w:num w:numId="28">
    <w:abstractNumId w:val="4"/>
  </w:num>
  <w:num w:numId="29">
    <w:abstractNumId w:val="32"/>
  </w:num>
  <w:num w:numId="30">
    <w:abstractNumId w:val="46"/>
  </w:num>
  <w:num w:numId="31">
    <w:abstractNumId w:val="20"/>
  </w:num>
  <w:num w:numId="32">
    <w:abstractNumId w:val="66"/>
  </w:num>
  <w:num w:numId="33">
    <w:abstractNumId w:val="65"/>
  </w:num>
  <w:num w:numId="34">
    <w:abstractNumId w:val="45"/>
  </w:num>
  <w:num w:numId="35">
    <w:abstractNumId w:val="48"/>
  </w:num>
  <w:num w:numId="36">
    <w:abstractNumId w:val="61"/>
  </w:num>
  <w:num w:numId="37">
    <w:abstractNumId w:val="2"/>
  </w:num>
  <w:num w:numId="38">
    <w:abstractNumId w:val="11"/>
  </w:num>
  <w:num w:numId="39">
    <w:abstractNumId w:val="41"/>
  </w:num>
  <w:num w:numId="40">
    <w:abstractNumId w:val="37"/>
  </w:num>
  <w:num w:numId="41">
    <w:abstractNumId w:val="50"/>
  </w:num>
  <w:num w:numId="42">
    <w:abstractNumId w:val="28"/>
  </w:num>
  <w:num w:numId="43">
    <w:abstractNumId w:val="57"/>
  </w:num>
  <w:num w:numId="44">
    <w:abstractNumId w:val="29"/>
  </w:num>
  <w:num w:numId="45">
    <w:abstractNumId w:val="30"/>
  </w:num>
  <w:num w:numId="46">
    <w:abstractNumId w:val="63"/>
  </w:num>
  <w:num w:numId="47">
    <w:abstractNumId w:val="13"/>
  </w:num>
  <w:num w:numId="48">
    <w:abstractNumId w:val="9"/>
  </w:num>
  <w:num w:numId="49">
    <w:abstractNumId w:val="58"/>
  </w:num>
  <w:num w:numId="50">
    <w:abstractNumId w:val="69"/>
  </w:num>
  <w:num w:numId="51">
    <w:abstractNumId w:val="60"/>
  </w:num>
  <w:num w:numId="52">
    <w:abstractNumId w:val="47"/>
  </w:num>
  <w:num w:numId="53">
    <w:abstractNumId w:val="54"/>
  </w:num>
  <w:num w:numId="54">
    <w:abstractNumId w:val="18"/>
  </w:num>
  <w:num w:numId="55">
    <w:abstractNumId w:val="51"/>
  </w:num>
  <w:num w:numId="56">
    <w:abstractNumId w:val="3"/>
  </w:num>
  <w:num w:numId="57">
    <w:abstractNumId w:val="19"/>
  </w:num>
  <w:num w:numId="58">
    <w:abstractNumId w:val="6"/>
  </w:num>
  <w:num w:numId="59">
    <w:abstractNumId w:val="16"/>
  </w:num>
  <w:num w:numId="60">
    <w:abstractNumId w:val="49"/>
  </w:num>
  <w:num w:numId="61">
    <w:abstractNumId w:val="26"/>
  </w:num>
  <w:num w:numId="62">
    <w:abstractNumId w:val="52"/>
  </w:num>
  <w:num w:numId="63">
    <w:abstractNumId w:val="14"/>
  </w:num>
  <w:num w:numId="64">
    <w:abstractNumId w:val="12"/>
  </w:num>
  <w:num w:numId="65">
    <w:abstractNumId w:val="27"/>
  </w:num>
  <w:num w:numId="66">
    <w:abstractNumId w:val="21"/>
  </w:num>
  <w:num w:numId="67">
    <w:abstractNumId w:val="68"/>
  </w:num>
  <w:num w:numId="68">
    <w:abstractNumId w:val="35"/>
  </w:num>
  <w:num w:numId="69">
    <w:abstractNumId w:val="55"/>
  </w:num>
  <w:num w:numId="70">
    <w:abstractNumId w:val="1"/>
  </w:num>
  <w:num w:numId="71">
    <w:abstractNumId w:val="3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D2"/>
    <w:rsid w:val="000039DF"/>
    <w:rsid w:val="00243919"/>
    <w:rsid w:val="002C7DD1"/>
    <w:rsid w:val="003D134A"/>
    <w:rsid w:val="00733ACA"/>
    <w:rsid w:val="007623D2"/>
    <w:rsid w:val="00995CE5"/>
    <w:rsid w:val="00AC56EF"/>
    <w:rsid w:val="00C503C0"/>
    <w:rsid w:val="00C55FB1"/>
    <w:rsid w:val="00C85DD2"/>
    <w:rsid w:val="00CB46A2"/>
    <w:rsid w:val="00EC3289"/>
    <w:rsid w:val="00ED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15:docId w15:val="{5DF4FCFC-4B27-42D3-9AFC-33483296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2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23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23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23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23D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3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3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2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23D2"/>
  </w:style>
  <w:style w:type="character" w:customStyle="1" w:styleId="tag">
    <w:name w:val="tag"/>
    <w:basedOn w:val="DefaultParagraphFont"/>
    <w:rsid w:val="007623D2"/>
  </w:style>
  <w:style w:type="character" w:customStyle="1" w:styleId="tag-name">
    <w:name w:val="tag-name"/>
    <w:basedOn w:val="DefaultParagraphFont"/>
    <w:rsid w:val="007623D2"/>
  </w:style>
  <w:style w:type="paragraph" w:styleId="ListParagraph">
    <w:name w:val="List Paragraph"/>
    <w:basedOn w:val="Normal"/>
    <w:uiPriority w:val="34"/>
    <w:qFormat/>
    <w:rsid w:val="007623D2"/>
    <w:pPr>
      <w:ind w:left="720"/>
      <w:contextualSpacing/>
    </w:pPr>
  </w:style>
  <w:style w:type="character" w:styleId="Hyperlink">
    <w:name w:val="Hyperlink"/>
    <w:basedOn w:val="DefaultParagraphFont"/>
    <w:uiPriority w:val="99"/>
    <w:semiHidden/>
    <w:unhideWhenUsed/>
    <w:rsid w:val="007623D2"/>
    <w:rPr>
      <w:color w:val="0000FF"/>
      <w:u w:val="single"/>
    </w:rPr>
  </w:style>
  <w:style w:type="character" w:customStyle="1" w:styleId="testit">
    <w:name w:val="testit"/>
    <w:basedOn w:val="DefaultParagraphFont"/>
    <w:rsid w:val="007623D2"/>
  </w:style>
  <w:style w:type="character" w:styleId="HTMLTypewriter">
    <w:name w:val="HTML Typewriter"/>
    <w:basedOn w:val="DefaultParagraphFont"/>
    <w:uiPriority w:val="99"/>
    <w:semiHidden/>
    <w:unhideWhenUsed/>
    <w:rsid w:val="007623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23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23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23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23D2"/>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762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3D2"/>
    <w:rPr>
      <w:rFonts w:ascii="Tahoma" w:hAnsi="Tahoma" w:cs="Tahoma"/>
      <w:sz w:val="16"/>
      <w:szCs w:val="16"/>
    </w:rPr>
  </w:style>
  <w:style w:type="paragraph" w:styleId="HTMLPreformatted">
    <w:name w:val="HTML Preformatted"/>
    <w:basedOn w:val="Normal"/>
    <w:link w:val="HTMLPreformattedChar"/>
    <w:uiPriority w:val="99"/>
    <w:semiHidden/>
    <w:unhideWhenUsed/>
    <w:rsid w:val="0076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3D2"/>
    <w:rPr>
      <w:rFonts w:ascii="Courier New" w:eastAsia="Times New Roman" w:hAnsi="Courier New" w:cs="Courier New"/>
      <w:sz w:val="20"/>
      <w:szCs w:val="20"/>
    </w:rPr>
  </w:style>
  <w:style w:type="character" w:customStyle="1" w:styleId="attribute">
    <w:name w:val="attribute"/>
    <w:basedOn w:val="DefaultParagraphFont"/>
    <w:rsid w:val="007623D2"/>
  </w:style>
  <w:style w:type="character" w:customStyle="1" w:styleId="attribute-value">
    <w:name w:val="attribute-value"/>
    <w:basedOn w:val="DefaultParagraphFont"/>
    <w:rsid w:val="007623D2"/>
  </w:style>
  <w:style w:type="character" w:customStyle="1" w:styleId="nexttopictext">
    <w:name w:val="nexttopictext"/>
    <w:basedOn w:val="DefaultParagraphFont"/>
    <w:rsid w:val="007623D2"/>
  </w:style>
  <w:style w:type="character" w:customStyle="1" w:styleId="nexttopiclink">
    <w:name w:val="nexttopiclink"/>
    <w:basedOn w:val="DefaultParagraphFont"/>
    <w:rsid w:val="007623D2"/>
  </w:style>
  <w:style w:type="character" w:styleId="FollowedHyperlink">
    <w:name w:val="FollowedHyperlink"/>
    <w:basedOn w:val="DefaultParagraphFont"/>
    <w:uiPriority w:val="99"/>
    <w:semiHidden/>
    <w:unhideWhenUsed/>
    <w:rsid w:val="007623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8835">
      <w:bodyDiv w:val="1"/>
      <w:marLeft w:val="0"/>
      <w:marRight w:val="0"/>
      <w:marTop w:val="0"/>
      <w:marBottom w:val="0"/>
      <w:divBdr>
        <w:top w:val="none" w:sz="0" w:space="0" w:color="auto"/>
        <w:left w:val="none" w:sz="0" w:space="0" w:color="auto"/>
        <w:bottom w:val="none" w:sz="0" w:space="0" w:color="auto"/>
        <w:right w:val="none" w:sz="0" w:space="0" w:color="auto"/>
      </w:divBdr>
    </w:div>
    <w:div w:id="68967972">
      <w:bodyDiv w:val="1"/>
      <w:marLeft w:val="0"/>
      <w:marRight w:val="0"/>
      <w:marTop w:val="0"/>
      <w:marBottom w:val="0"/>
      <w:divBdr>
        <w:top w:val="none" w:sz="0" w:space="0" w:color="auto"/>
        <w:left w:val="none" w:sz="0" w:space="0" w:color="auto"/>
        <w:bottom w:val="none" w:sz="0" w:space="0" w:color="auto"/>
        <w:right w:val="none" w:sz="0" w:space="0" w:color="auto"/>
      </w:divBdr>
      <w:divsChild>
        <w:div w:id="135850129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172614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456">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253706705">
      <w:bodyDiv w:val="1"/>
      <w:marLeft w:val="0"/>
      <w:marRight w:val="0"/>
      <w:marTop w:val="0"/>
      <w:marBottom w:val="0"/>
      <w:divBdr>
        <w:top w:val="none" w:sz="0" w:space="0" w:color="auto"/>
        <w:left w:val="none" w:sz="0" w:space="0" w:color="auto"/>
        <w:bottom w:val="none" w:sz="0" w:space="0" w:color="auto"/>
        <w:right w:val="none" w:sz="0" w:space="0" w:color="auto"/>
      </w:divBdr>
      <w:divsChild>
        <w:div w:id="823163672">
          <w:marLeft w:val="0"/>
          <w:marRight w:val="0"/>
          <w:marTop w:val="0"/>
          <w:marBottom w:val="109"/>
          <w:divBdr>
            <w:top w:val="single" w:sz="6" w:space="0" w:color="D5DDC6"/>
            <w:left w:val="single" w:sz="6" w:space="0" w:color="D5DDC6"/>
            <w:bottom w:val="single" w:sz="6" w:space="0" w:color="D5DDC6"/>
            <w:right w:val="single" w:sz="6" w:space="0" w:color="D5DDC6"/>
          </w:divBdr>
        </w:div>
        <w:div w:id="1340936185">
          <w:marLeft w:val="0"/>
          <w:marRight w:val="0"/>
          <w:marTop w:val="0"/>
          <w:marBottom w:val="109"/>
          <w:divBdr>
            <w:top w:val="single" w:sz="6" w:space="0" w:color="D5DDC6"/>
            <w:left w:val="single" w:sz="6" w:space="0" w:color="D5DDC6"/>
            <w:bottom w:val="single" w:sz="6" w:space="0" w:color="D5DDC6"/>
            <w:right w:val="single" w:sz="6" w:space="0" w:color="D5DDC6"/>
          </w:divBdr>
        </w:div>
        <w:div w:id="411125795">
          <w:marLeft w:val="0"/>
          <w:marRight w:val="0"/>
          <w:marTop w:val="0"/>
          <w:marBottom w:val="109"/>
          <w:divBdr>
            <w:top w:val="single" w:sz="6" w:space="0" w:color="D5DDC6"/>
            <w:left w:val="single" w:sz="6" w:space="0" w:color="D5DDC6"/>
            <w:bottom w:val="single" w:sz="6" w:space="0" w:color="D5DDC6"/>
            <w:right w:val="single" w:sz="6" w:space="0" w:color="D5DDC6"/>
          </w:divBdr>
        </w:div>
        <w:div w:id="2059279158">
          <w:marLeft w:val="0"/>
          <w:marRight w:val="0"/>
          <w:marTop w:val="0"/>
          <w:marBottom w:val="109"/>
          <w:divBdr>
            <w:top w:val="single" w:sz="6" w:space="0" w:color="D5DDC6"/>
            <w:left w:val="single" w:sz="6" w:space="0" w:color="D5DDC6"/>
            <w:bottom w:val="single" w:sz="6" w:space="0" w:color="D5DDC6"/>
            <w:right w:val="single" w:sz="6" w:space="0" w:color="D5DDC6"/>
          </w:divBdr>
        </w:div>
        <w:div w:id="131868091">
          <w:marLeft w:val="0"/>
          <w:marRight w:val="0"/>
          <w:marTop w:val="0"/>
          <w:marBottom w:val="109"/>
          <w:divBdr>
            <w:top w:val="single" w:sz="6" w:space="0" w:color="D5DDC6"/>
            <w:left w:val="single" w:sz="6" w:space="0" w:color="D5DDC6"/>
            <w:bottom w:val="single" w:sz="6" w:space="0" w:color="D5DDC6"/>
            <w:right w:val="single" w:sz="6" w:space="0" w:color="D5DDC6"/>
          </w:divBdr>
        </w:div>
        <w:div w:id="1088692728">
          <w:marLeft w:val="0"/>
          <w:marRight w:val="0"/>
          <w:marTop w:val="0"/>
          <w:marBottom w:val="109"/>
          <w:divBdr>
            <w:top w:val="single" w:sz="6" w:space="0" w:color="D5DDC6"/>
            <w:left w:val="single" w:sz="6" w:space="0" w:color="D5DDC6"/>
            <w:bottom w:val="single" w:sz="6" w:space="0" w:color="D5DDC6"/>
            <w:right w:val="single" w:sz="6" w:space="0" w:color="D5DDC6"/>
          </w:divBdr>
        </w:div>
        <w:div w:id="1526745622">
          <w:marLeft w:val="0"/>
          <w:marRight w:val="0"/>
          <w:marTop w:val="0"/>
          <w:marBottom w:val="109"/>
          <w:divBdr>
            <w:top w:val="single" w:sz="6" w:space="0" w:color="D5DDC6"/>
            <w:left w:val="single" w:sz="6" w:space="0" w:color="D5DDC6"/>
            <w:bottom w:val="single" w:sz="6" w:space="0" w:color="D5DDC6"/>
            <w:right w:val="single" w:sz="6" w:space="0" w:color="D5DDC6"/>
          </w:divBdr>
        </w:div>
        <w:div w:id="1479301066">
          <w:marLeft w:val="0"/>
          <w:marRight w:val="0"/>
          <w:marTop w:val="0"/>
          <w:marBottom w:val="109"/>
          <w:divBdr>
            <w:top w:val="single" w:sz="6" w:space="0" w:color="D5DDC6"/>
            <w:left w:val="single" w:sz="6" w:space="0" w:color="D5DDC6"/>
            <w:bottom w:val="single" w:sz="6" w:space="0" w:color="D5DDC6"/>
            <w:right w:val="single" w:sz="6" w:space="0" w:color="D5DDC6"/>
          </w:divBdr>
        </w:div>
        <w:div w:id="130514442">
          <w:marLeft w:val="0"/>
          <w:marRight w:val="0"/>
          <w:marTop w:val="0"/>
          <w:marBottom w:val="109"/>
          <w:divBdr>
            <w:top w:val="single" w:sz="6" w:space="0" w:color="D5DDC6"/>
            <w:left w:val="single" w:sz="6" w:space="0" w:color="D5DDC6"/>
            <w:bottom w:val="single" w:sz="6" w:space="0" w:color="D5DDC6"/>
            <w:right w:val="single" w:sz="6" w:space="0" w:color="D5DDC6"/>
          </w:divBdr>
        </w:div>
        <w:div w:id="458039278">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573903922">
      <w:bodyDiv w:val="1"/>
      <w:marLeft w:val="0"/>
      <w:marRight w:val="0"/>
      <w:marTop w:val="0"/>
      <w:marBottom w:val="0"/>
      <w:divBdr>
        <w:top w:val="none" w:sz="0" w:space="0" w:color="auto"/>
        <w:left w:val="none" w:sz="0" w:space="0" w:color="auto"/>
        <w:bottom w:val="none" w:sz="0" w:space="0" w:color="auto"/>
        <w:right w:val="none" w:sz="0" w:space="0" w:color="auto"/>
      </w:divBdr>
      <w:divsChild>
        <w:div w:id="356470464">
          <w:marLeft w:val="0"/>
          <w:marRight w:val="0"/>
          <w:marTop w:val="0"/>
          <w:marBottom w:val="109"/>
          <w:divBdr>
            <w:top w:val="single" w:sz="6" w:space="0" w:color="D5DDC6"/>
            <w:left w:val="single" w:sz="6" w:space="0" w:color="D5DDC6"/>
            <w:bottom w:val="single" w:sz="6" w:space="0" w:color="D5DDC6"/>
            <w:right w:val="single" w:sz="6" w:space="0" w:color="D5DDC6"/>
          </w:divBdr>
        </w:div>
        <w:div w:id="1020929391">
          <w:marLeft w:val="0"/>
          <w:marRight w:val="0"/>
          <w:marTop w:val="136"/>
          <w:marBottom w:val="0"/>
          <w:divBdr>
            <w:top w:val="single" w:sz="12" w:space="0" w:color="FFC0CB"/>
            <w:left w:val="single" w:sz="12" w:space="0" w:color="FFC0CB"/>
            <w:bottom w:val="single" w:sz="12" w:space="0" w:color="FFC0CB"/>
            <w:right w:val="single" w:sz="12" w:space="0" w:color="FFC0CB"/>
          </w:divBdr>
        </w:div>
      </w:divsChild>
    </w:div>
    <w:div w:id="737678790">
      <w:bodyDiv w:val="1"/>
      <w:marLeft w:val="0"/>
      <w:marRight w:val="0"/>
      <w:marTop w:val="0"/>
      <w:marBottom w:val="0"/>
      <w:divBdr>
        <w:top w:val="none" w:sz="0" w:space="0" w:color="auto"/>
        <w:left w:val="none" w:sz="0" w:space="0" w:color="auto"/>
        <w:bottom w:val="none" w:sz="0" w:space="0" w:color="auto"/>
        <w:right w:val="none" w:sz="0" w:space="0" w:color="auto"/>
      </w:divBdr>
      <w:divsChild>
        <w:div w:id="2073581591">
          <w:marLeft w:val="0"/>
          <w:marRight w:val="0"/>
          <w:marTop w:val="0"/>
          <w:marBottom w:val="109"/>
          <w:divBdr>
            <w:top w:val="single" w:sz="6" w:space="0" w:color="D5DDC6"/>
            <w:left w:val="single" w:sz="6" w:space="0" w:color="D5DDC6"/>
            <w:bottom w:val="single" w:sz="6" w:space="0" w:color="D5DDC6"/>
            <w:right w:val="single" w:sz="6" w:space="0" w:color="D5DDC6"/>
          </w:divBdr>
        </w:div>
        <w:div w:id="34625193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875898250">
      <w:bodyDiv w:val="1"/>
      <w:marLeft w:val="0"/>
      <w:marRight w:val="0"/>
      <w:marTop w:val="0"/>
      <w:marBottom w:val="0"/>
      <w:divBdr>
        <w:top w:val="none" w:sz="0" w:space="0" w:color="auto"/>
        <w:left w:val="none" w:sz="0" w:space="0" w:color="auto"/>
        <w:bottom w:val="none" w:sz="0" w:space="0" w:color="auto"/>
        <w:right w:val="none" w:sz="0" w:space="0" w:color="auto"/>
      </w:divBdr>
      <w:divsChild>
        <w:div w:id="1941642370">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902058734">
      <w:bodyDiv w:val="1"/>
      <w:marLeft w:val="0"/>
      <w:marRight w:val="0"/>
      <w:marTop w:val="0"/>
      <w:marBottom w:val="0"/>
      <w:divBdr>
        <w:top w:val="none" w:sz="0" w:space="0" w:color="auto"/>
        <w:left w:val="none" w:sz="0" w:space="0" w:color="auto"/>
        <w:bottom w:val="none" w:sz="0" w:space="0" w:color="auto"/>
        <w:right w:val="none" w:sz="0" w:space="0" w:color="auto"/>
      </w:divBdr>
      <w:divsChild>
        <w:div w:id="288828828">
          <w:marLeft w:val="0"/>
          <w:marRight w:val="0"/>
          <w:marTop w:val="0"/>
          <w:marBottom w:val="109"/>
          <w:divBdr>
            <w:top w:val="single" w:sz="6" w:space="0" w:color="D5DDC6"/>
            <w:left w:val="single" w:sz="6" w:space="0" w:color="D5DDC6"/>
            <w:bottom w:val="single" w:sz="6" w:space="0" w:color="D5DDC6"/>
            <w:right w:val="single" w:sz="6" w:space="0" w:color="D5DDC6"/>
          </w:divBdr>
        </w:div>
        <w:div w:id="1045715131">
          <w:marLeft w:val="0"/>
          <w:marRight w:val="0"/>
          <w:marTop w:val="0"/>
          <w:marBottom w:val="109"/>
          <w:divBdr>
            <w:top w:val="single" w:sz="6" w:space="0" w:color="D5DDC6"/>
            <w:left w:val="single" w:sz="6" w:space="0" w:color="D5DDC6"/>
            <w:bottom w:val="single" w:sz="6" w:space="0" w:color="D5DDC6"/>
            <w:right w:val="single" w:sz="6" w:space="0" w:color="D5DDC6"/>
          </w:divBdr>
        </w:div>
        <w:div w:id="1903247955">
          <w:marLeft w:val="0"/>
          <w:marRight w:val="0"/>
          <w:marTop w:val="0"/>
          <w:marBottom w:val="109"/>
          <w:divBdr>
            <w:top w:val="single" w:sz="6" w:space="0" w:color="D5DDC6"/>
            <w:left w:val="single" w:sz="6" w:space="0" w:color="D5DDC6"/>
            <w:bottom w:val="single" w:sz="6" w:space="0" w:color="D5DDC6"/>
            <w:right w:val="single" w:sz="6" w:space="0" w:color="D5DDC6"/>
          </w:divBdr>
        </w:div>
        <w:div w:id="127200612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905068173">
      <w:bodyDiv w:val="1"/>
      <w:marLeft w:val="0"/>
      <w:marRight w:val="0"/>
      <w:marTop w:val="0"/>
      <w:marBottom w:val="0"/>
      <w:divBdr>
        <w:top w:val="none" w:sz="0" w:space="0" w:color="auto"/>
        <w:left w:val="none" w:sz="0" w:space="0" w:color="auto"/>
        <w:bottom w:val="none" w:sz="0" w:space="0" w:color="auto"/>
        <w:right w:val="none" w:sz="0" w:space="0" w:color="auto"/>
      </w:divBdr>
    </w:div>
    <w:div w:id="951473008">
      <w:bodyDiv w:val="1"/>
      <w:marLeft w:val="0"/>
      <w:marRight w:val="0"/>
      <w:marTop w:val="0"/>
      <w:marBottom w:val="0"/>
      <w:divBdr>
        <w:top w:val="none" w:sz="0" w:space="0" w:color="auto"/>
        <w:left w:val="none" w:sz="0" w:space="0" w:color="auto"/>
        <w:bottom w:val="none" w:sz="0" w:space="0" w:color="auto"/>
        <w:right w:val="none" w:sz="0" w:space="0" w:color="auto"/>
      </w:divBdr>
      <w:divsChild>
        <w:div w:id="1992715583">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059282497">
      <w:bodyDiv w:val="1"/>
      <w:marLeft w:val="0"/>
      <w:marRight w:val="0"/>
      <w:marTop w:val="0"/>
      <w:marBottom w:val="0"/>
      <w:divBdr>
        <w:top w:val="none" w:sz="0" w:space="0" w:color="auto"/>
        <w:left w:val="none" w:sz="0" w:space="0" w:color="auto"/>
        <w:bottom w:val="none" w:sz="0" w:space="0" w:color="auto"/>
        <w:right w:val="none" w:sz="0" w:space="0" w:color="auto"/>
      </w:divBdr>
    </w:div>
    <w:div w:id="1088963476">
      <w:bodyDiv w:val="1"/>
      <w:marLeft w:val="0"/>
      <w:marRight w:val="0"/>
      <w:marTop w:val="0"/>
      <w:marBottom w:val="0"/>
      <w:divBdr>
        <w:top w:val="none" w:sz="0" w:space="0" w:color="auto"/>
        <w:left w:val="none" w:sz="0" w:space="0" w:color="auto"/>
        <w:bottom w:val="none" w:sz="0" w:space="0" w:color="auto"/>
        <w:right w:val="none" w:sz="0" w:space="0" w:color="auto"/>
      </w:divBdr>
      <w:divsChild>
        <w:div w:id="1337806613">
          <w:marLeft w:val="0"/>
          <w:marRight w:val="0"/>
          <w:marTop w:val="0"/>
          <w:marBottom w:val="109"/>
          <w:divBdr>
            <w:top w:val="single" w:sz="6" w:space="0" w:color="D5DDC6"/>
            <w:left w:val="single" w:sz="6" w:space="0" w:color="D5DDC6"/>
            <w:bottom w:val="single" w:sz="6" w:space="0" w:color="D5DDC6"/>
            <w:right w:val="single" w:sz="6" w:space="0" w:color="D5DDC6"/>
          </w:divBdr>
        </w:div>
        <w:div w:id="2138838992">
          <w:marLeft w:val="0"/>
          <w:marRight w:val="0"/>
          <w:marTop w:val="109"/>
          <w:marBottom w:val="0"/>
          <w:divBdr>
            <w:top w:val="single" w:sz="6" w:space="0" w:color="D5DDC6"/>
            <w:left w:val="single" w:sz="6" w:space="3" w:color="D5DDC6"/>
            <w:bottom w:val="single" w:sz="6" w:space="0" w:color="D5DDC6"/>
            <w:right w:val="single" w:sz="6" w:space="0" w:color="D5DDC6"/>
          </w:divBdr>
        </w:div>
        <w:div w:id="354385353">
          <w:marLeft w:val="0"/>
          <w:marRight w:val="0"/>
          <w:marTop w:val="0"/>
          <w:marBottom w:val="109"/>
          <w:divBdr>
            <w:top w:val="single" w:sz="6" w:space="0" w:color="D5DDC6"/>
            <w:left w:val="single" w:sz="6" w:space="0" w:color="D5DDC6"/>
            <w:bottom w:val="single" w:sz="6" w:space="0" w:color="D5DDC6"/>
            <w:right w:val="single" w:sz="6" w:space="0" w:color="D5DDC6"/>
          </w:divBdr>
        </w:div>
        <w:div w:id="95279012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090465014">
      <w:bodyDiv w:val="1"/>
      <w:marLeft w:val="0"/>
      <w:marRight w:val="0"/>
      <w:marTop w:val="0"/>
      <w:marBottom w:val="0"/>
      <w:divBdr>
        <w:top w:val="none" w:sz="0" w:space="0" w:color="auto"/>
        <w:left w:val="none" w:sz="0" w:space="0" w:color="auto"/>
        <w:bottom w:val="none" w:sz="0" w:space="0" w:color="auto"/>
        <w:right w:val="none" w:sz="0" w:space="0" w:color="auto"/>
      </w:divBdr>
      <w:divsChild>
        <w:div w:id="1399938767">
          <w:marLeft w:val="0"/>
          <w:marRight w:val="0"/>
          <w:marTop w:val="0"/>
          <w:marBottom w:val="109"/>
          <w:divBdr>
            <w:top w:val="single" w:sz="6" w:space="0" w:color="D5DDC6"/>
            <w:left w:val="single" w:sz="6" w:space="0" w:color="D5DDC6"/>
            <w:bottom w:val="single" w:sz="6" w:space="0" w:color="D5DDC6"/>
            <w:right w:val="single" w:sz="6" w:space="0" w:color="D5DDC6"/>
          </w:divBdr>
        </w:div>
        <w:div w:id="1324353760">
          <w:marLeft w:val="0"/>
          <w:marRight w:val="0"/>
          <w:marTop w:val="109"/>
          <w:marBottom w:val="0"/>
          <w:divBdr>
            <w:top w:val="single" w:sz="6" w:space="0" w:color="D5DDC6"/>
            <w:left w:val="single" w:sz="6" w:space="3" w:color="D5DDC6"/>
            <w:bottom w:val="single" w:sz="6" w:space="0" w:color="D5DDC6"/>
            <w:right w:val="single" w:sz="6" w:space="0" w:color="D5DDC6"/>
          </w:divBdr>
        </w:div>
        <w:div w:id="489175494">
          <w:marLeft w:val="0"/>
          <w:marRight w:val="0"/>
          <w:marTop w:val="0"/>
          <w:marBottom w:val="109"/>
          <w:divBdr>
            <w:top w:val="single" w:sz="6" w:space="0" w:color="D5DDC6"/>
            <w:left w:val="single" w:sz="6" w:space="0" w:color="D5DDC6"/>
            <w:bottom w:val="single" w:sz="6" w:space="0" w:color="D5DDC6"/>
            <w:right w:val="single" w:sz="6" w:space="0" w:color="D5DDC6"/>
          </w:divBdr>
        </w:div>
        <w:div w:id="2020504476">
          <w:marLeft w:val="0"/>
          <w:marRight w:val="0"/>
          <w:marTop w:val="109"/>
          <w:marBottom w:val="0"/>
          <w:divBdr>
            <w:top w:val="single" w:sz="6" w:space="0" w:color="D5DDC6"/>
            <w:left w:val="single" w:sz="6" w:space="3" w:color="D5DDC6"/>
            <w:bottom w:val="single" w:sz="6" w:space="0" w:color="D5DDC6"/>
            <w:right w:val="single" w:sz="6" w:space="0" w:color="D5DDC6"/>
          </w:divBdr>
        </w:div>
        <w:div w:id="476536800">
          <w:marLeft w:val="0"/>
          <w:marRight w:val="0"/>
          <w:marTop w:val="0"/>
          <w:marBottom w:val="109"/>
          <w:divBdr>
            <w:top w:val="single" w:sz="6" w:space="0" w:color="D5DDC6"/>
            <w:left w:val="single" w:sz="6" w:space="0" w:color="D5DDC6"/>
            <w:bottom w:val="single" w:sz="6" w:space="0" w:color="D5DDC6"/>
            <w:right w:val="single" w:sz="6" w:space="0" w:color="D5DDC6"/>
          </w:divBdr>
        </w:div>
        <w:div w:id="998118128">
          <w:marLeft w:val="0"/>
          <w:marRight w:val="0"/>
          <w:marTop w:val="109"/>
          <w:marBottom w:val="0"/>
          <w:divBdr>
            <w:top w:val="single" w:sz="6" w:space="0" w:color="D5DDC6"/>
            <w:left w:val="single" w:sz="6" w:space="3" w:color="D5DDC6"/>
            <w:bottom w:val="single" w:sz="6" w:space="0" w:color="D5DDC6"/>
            <w:right w:val="single" w:sz="6" w:space="0" w:color="D5DDC6"/>
          </w:divBdr>
        </w:div>
        <w:div w:id="1106659280">
          <w:marLeft w:val="0"/>
          <w:marRight w:val="0"/>
          <w:marTop w:val="0"/>
          <w:marBottom w:val="109"/>
          <w:divBdr>
            <w:top w:val="single" w:sz="6" w:space="0" w:color="D5DDC6"/>
            <w:left w:val="single" w:sz="6" w:space="0" w:color="D5DDC6"/>
            <w:bottom w:val="single" w:sz="6" w:space="0" w:color="D5DDC6"/>
            <w:right w:val="single" w:sz="6" w:space="0" w:color="D5DDC6"/>
          </w:divBdr>
        </w:div>
        <w:div w:id="493954781">
          <w:marLeft w:val="0"/>
          <w:marRight w:val="0"/>
          <w:marTop w:val="109"/>
          <w:marBottom w:val="0"/>
          <w:divBdr>
            <w:top w:val="single" w:sz="6" w:space="0" w:color="D5DDC6"/>
            <w:left w:val="single" w:sz="6" w:space="3" w:color="D5DDC6"/>
            <w:bottom w:val="single" w:sz="6" w:space="0" w:color="D5DDC6"/>
            <w:right w:val="single" w:sz="6" w:space="0" w:color="D5DDC6"/>
          </w:divBdr>
        </w:div>
        <w:div w:id="1978408430">
          <w:marLeft w:val="0"/>
          <w:marRight w:val="0"/>
          <w:marTop w:val="0"/>
          <w:marBottom w:val="109"/>
          <w:divBdr>
            <w:top w:val="single" w:sz="6" w:space="0" w:color="D5DDC6"/>
            <w:left w:val="single" w:sz="6" w:space="0" w:color="D5DDC6"/>
            <w:bottom w:val="single" w:sz="6" w:space="0" w:color="D5DDC6"/>
            <w:right w:val="single" w:sz="6" w:space="0" w:color="D5DDC6"/>
          </w:divBdr>
        </w:div>
        <w:div w:id="1171260050">
          <w:marLeft w:val="0"/>
          <w:marRight w:val="0"/>
          <w:marTop w:val="109"/>
          <w:marBottom w:val="0"/>
          <w:divBdr>
            <w:top w:val="single" w:sz="6" w:space="0" w:color="D5DDC6"/>
            <w:left w:val="single" w:sz="6" w:space="3" w:color="D5DDC6"/>
            <w:bottom w:val="single" w:sz="6" w:space="0" w:color="D5DDC6"/>
            <w:right w:val="single" w:sz="6" w:space="0" w:color="D5DDC6"/>
          </w:divBdr>
        </w:div>
        <w:div w:id="935989138">
          <w:marLeft w:val="0"/>
          <w:marRight w:val="0"/>
          <w:marTop w:val="0"/>
          <w:marBottom w:val="109"/>
          <w:divBdr>
            <w:top w:val="single" w:sz="6" w:space="0" w:color="D5DDC6"/>
            <w:left w:val="single" w:sz="6" w:space="0" w:color="D5DDC6"/>
            <w:bottom w:val="single" w:sz="6" w:space="0" w:color="D5DDC6"/>
            <w:right w:val="single" w:sz="6" w:space="0" w:color="D5DDC6"/>
          </w:divBdr>
        </w:div>
        <w:div w:id="1775514786">
          <w:marLeft w:val="0"/>
          <w:marRight w:val="0"/>
          <w:marTop w:val="109"/>
          <w:marBottom w:val="0"/>
          <w:divBdr>
            <w:top w:val="single" w:sz="6" w:space="0" w:color="D5DDC6"/>
            <w:left w:val="single" w:sz="6" w:space="3" w:color="D5DDC6"/>
            <w:bottom w:val="single" w:sz="6" w:space="0" w:color="D5DDC6"/>
            <w:right w:val="single" w:sz="6" w:space="0" w:color="D5DDC6"/>
          </w:divBdr>
        </w:div>
        <w:div w:id="752896774">
          <w:marLeft w:val="0"/>
          <w:marRight w:val="0"/>
          <w:marTop w:val="0"/>
          <w:marBottom w:val="109"/>
          <w:divBdr>
            <w:top w:val="single" w:sz="6" w:space="0" w:color="D5DDC6"/>
            <w:left w:val="single" w:sz="6" w:space="0" w:color="D5DDC6"/>
            <w:bottom w:val="single" w:sz="6" w:space="0" w:color="D5DDC6"/>
            <w:right w:val="single" w:sz="6" w:space="0" w:color="D5DDC6"/>
          </w:divBdr>
        </w:div>
        <w:div w:id="1399523493">
          <w:marLeft w:val="0"/>
          <w:marRight w:val="0"/>
          <w:marTop w:val="109"/>
          <w:marBottom w:val="0"/>
          <w:divBdr>
            <w:top w:val="single" w:sz="6" w:space="0" w:color="D5DDC6"/>
            <w:left w:val="single" w:sz="6" w:space="3" w:color="D5DDC6"/>
            <w:bottom w:val="single" w:sz="6" w:space="0" w:color="D5DDC6"/>
            <w:right w:val="single" w:sz="6" w:space="0" w:color="D5DDC6"/>
          </w:divBdr>
        </w:div>
        <w:div w:id="168640866">
          <w:marLeft w:val="0"/>
          <w:marRight w:val="0"/>
          <w:marTop w:val="0"/>
          <w:marBottom w:val="109"/>
          <w:divBdr>
            <w:top w:val="single" w:sz="6" w:space="0" w:color="D5DDC6"/>
            <w:left w:val="single" w:sz="6" w:space="0" w:color="D5DDC6"/>
            <w:bottom w:val="single" w:sz="6" w:space="0" w:color="D5DDC6"/>
            <w:right w:val="single" w:sz="6" w:space="0" w:color="D5DDC6"/>
          </w:divBdr>
        </w:div>
        <w:div w:id="1527986264">
          <w:marLeft w:val="0"/>
          <w:marRight w:val="0"/>
          <w:marTop w:val="109"/>
          <w:marBottom w:val="0"/>
          <w:divBdr>
            <w:top w:val="single" w:sz="6" w:space="0" w:color="D5DDC6"/>
            <w:left w:val="single" w:sz="6" w:space="3" w:color="D5DDC6"/>
            <w:bottom w:val="single" w:sz="6" w:space="0" w:color="D5DDC6"/>
            <w:right w:val="single" w:sz="6" w:space="0" w:color="D5DDC6"/>
          </w:divBdr>
        </w:div>
        <w:div w:id="2000308451">
          <w:marLeft w:val="0"/>
          <w:marRight w:val="0"/>
          <w:marTop w:val="0"/>
          <w:marBottom w:val="109"/>
          <w:divBdr>
            <w:top w:val="single" w:sz="6" w:space="0" w:color="D5DDC6"/>
            <w:left w:val="single" w:sz="6" w:space="0" w:color="D5DDC6"/>
            <w:bottom w:val="single" w:sz="6" w:space="0" w:color="D5DDC6"/>
            <w:right w:val="single" w:sz="6" w:space="0" w:color="D5DDC6"/>
          </w:divBdr>
        </w:div>
        <w:div w:id="1235815615">
          <w:marLeft w:val="0"/>
          <w:marRight w:val="0"/>
          <w:marTop w:val="109"/>
          <w:marBottom w:val="0"/>
          <w:divBdr>
            <w:top w:val="single" w:sz="6" w:space="0" w:color="D5DDC6"/>
            <w:left w:val="single" w:sz="6" w:space="3" w:color="D5DDC6"/>
            <w:bottom w:val="single" w:sz="6" w:space="0" w:color="D5DDC6"/>
            <w:right w:val="single" w:sz="6" w:space="0" w:color="D5DDC6"/>
          </w:divBdr>
        </w:div>
        <w:div w:id="354113017">
          <w:marLeft w:val="0"/>
          <w:marRight w:val="0"/>
          <w:marTop w:val="0"/>
          <w:marBottom w:val="109"/>
          <w:divBdr>
            <w:top w:val="single" w:sz="6" w:space="0" w:color="D5DDC6"/>
            <w:left w:val="single" w:sz="6" w:space="0" w:color="D5DDC6"/>
            <w:bottom w:val="single" w:sz="6" w:space="0" w:color="D5DDC6"/>
            <w:right w:val="single" w:sz="6" w:space="0" w:color="D5DDC6"/>
          </w:divBdr>
        </w:div>
        <w:div w:id="1284770248">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140339886">
      <w:bodyDiv w:val="1"/>
      <w:marLeft w:val="0"/>
      <w:marRight w:val="0"/>
      <w:marTop w:val="0"/>
      <w:marBottom w:val="0"/>
      <w:divBdr>
        <w:top w:val="none" w:sz="0" w:space="0" w:color="auto"/>
        <w:left w:val="none" w:sz="0" w:space="0" w:color="auto"/>
        <w:bottom w:val="none" w:sz="0" w:space="0" w:color="auto"/>
        <w:right w:val="none" w:sz="0" w:space="0" w:color="auto"/>
      </w:divBdr>
      <w:divsChild>
        <w:div w:id="273756415">
          <w:marLeft w:val="0"/>
          <w:marRight w:val="0"/>
          <w:marTop w:val="0"/>
          <w:marBottom w:val="109"/>
          <w:divBdr>
            <w:top w:val="single" w:sz="6" w:space="7" w:color="D5DDC6"/>
            <w:left w:val="single" w:sz="6" w:space="7" w:color="D5DDC6"/>
            <w:bottom w:val="single" w:sz="6" w:space="7" w:color="D5DDC6"/>
            <w:right w:val="single" w:sz="6" w:space="7" w:color="D5DDC6"/>
          </w:divBdr>
        </w:div>
      </w:divsChild>
    </w:div>
    <w:div w:id="1230968681">
      <w:bodyDiv w:val="1"/>
      <w:marLeft w:val="0"/>
      <w:marRight w:val="0"/>
      <w:marTop w:val="0"/>
      <w:marBottom w:val="0"/>
      <w:divBdr>
        <w:top w:val="none" w:sz="0" w:space="0" w:color="auto"/>
        <w:left w:val="none" w:sz="0" w:space="0" w:color="auto"/>
        <w:bottom w:val="none" w:sz="0" w:space="0" w:color="auto"/>
        <w:right w:val="none" w:sz="0" w:space="0" w:color="auto"/>
      </w:divBdr>
      <w:divsChild>
        <w:div w:id="984239542">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278103157">
      <w:bodyDiv w:val="1"/>
      <w:marLeft w:val="0"/>
      <w:marRight w:val="0"/>
      <w:marTop w:val="0"/>
      <w:marBottom w:val="0"/>
      <w:divBdr>
        <w:top w:val="none" w:sz="0" w:space="0" w:color="auto"/>
        <w:left w:val="none" w:sz="0" w:space="0" w:color="auto"/>
        <w:bottom w:val="none" w:sz="0" w:space="0" w:color="auto"/>
        <w:right w:val="none" w:sz="0" w:space="0" w:color="auto"/>
      </w:divBdr>
      <w:divsChild>
        <w:div w:id="1642079443">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319572667">
      <w:bodyDiv w:val="1"/>
      <w:marLeft w:val="0"/>
      <w:marRight w:val="0"/>
      <w:marTop w:val="0"/>
      <w:marBottom w:val="0"/>
      <w:divBdr>
        <w:top w:val="none" w:sz="0" w:space="0" w:color="auto"/>
        <w:left w:val="none" w:sz="0" w:space="0" w:color="auto"/>
        <w:bottom w:val="none" w:sz="0" w:space="0" w:color="auto"/>
        <w:right w:val="none" w:sz="0" w:space="0" w:color="auto"/>
      </w:divBdr>
    </w:div>
    <w:div w:id="1442339665">
      <w:bodyDiv w:val="1"/>
      <w:marLeft w:val="0"/>
      <w:marRight w:val="0"/>
      <w:marTop w:val="0"/>
      <w:marBottom w:val="0"/>
      <w:divBdr>
        <w:top w:val="none" w:sz="0" w:space="0" w:color="auto"/>
        <w:left w:val="none" w:sz="0" w:space="0" w:color="auto"/>
        <w:bottom w:val="none" w:sz="0" w:space="0" w:color="auto"/>
        <w:right w:val="none" w:sz="0" w:space="0" w:color="auto"/>
      </w:divBdr>
      <w:divsChild>
        <w:div w:id="819464567">
          <w:marLeft w:val="0"/>
          <w:marRight w:val="0"/>
          <w:marTop w:val="0"/>
          <w:marBottom w:val="109"/>
          <w:divBdr>
            <w:top w:val="single" w:sz="6" w:space="0" w:color="D5DDC6"/>
            <w:left w:val="single" w:sz="6" w:space="0" w:color="D5DDC6"/>
            <w:bottom w:val="single" w:sz="6" w:space="0" w:color="D5DDC6"/>
            <w:right w:val="single" w:sz="6" w:space="0" w:color="D5DDC6"/>
          </w:divBdr>
        </w:div>
        <w:div w:id="420567031">
          <w:marLeft w:val="0"/>
          <w:marRight w:val="0"/>
          <w:marTop w:val="0"/>
          <w:marBottom w:val="109"/>
          <w:divBdr>
            <w:top w:val="single" w:sz="6" w:space="0" w:color="D5DDC6"/>
            <w:left w:val="single" w:sz="6" w:space="0" w:color="D5DDC6"/>
            <w:bottom w:val="single" w:sz="6" w:space="0" w:color="D5DDC6"/>
            <w:right w:val="single" w:sz="6" w:space="0" w:color="D5DDC6"/>
          </w:divBdr>
        </w:div>
        <w:div w:id="396443138">
          <w:marLeft w:val="0"/>
          <w:marRight w:val="0"/>
          <w:marTop w:val="0"/>
          <w:marBottom w:val="109"/>
          <w:divBdr>
            <w:top w:val="single" w:sz="6" w:space="0" w:color="D5DDC6"/>
            <w:left w:val="single" w:sz="6" w:space="0" w:color="D5DDC6"/>
            <w:bottom w:val="single" w:sz="6" w:space="0" w:color="D5DDC6"/>
            <w:right w:val="single" w:sz="6" w:space="0" w:color="D5DDC6"/>
          </w:divBdr>
        </w:div>
        <w:div w:id="671645191">
          <w:marLeft w:val="0"/>
          <w:marRight w:val="0"/>
          <w:marTop w:val="0"/>
          <w:marBottom w:val="109"/>
          <w:divBdr>
            <w:top w:val="single" w:sz="6" w:space="0" w:color="D5DDC6"/>
            <w:left w:val="single" w:sz="6" w:space="0" w:color="D5DDC6"/>
            <w:bottom w:val="single" w:sz="6" w:space="0" w:color="D5DDC6"/>
            <w:right w:val="single" w:sz="6" w:space="0" w:color="D5DDC6"/>
          </w:divBdr>
        </w:div>
        <w:div w:id="911697200">
          <w:marLeft w:val="0"/>
          <w:marRight w:val="0"/>
          <w:marTop w:val="0"/>
          <w:marBottom w:val="109"/>
          <w:divBdr>
            <w:top w:val="single" w:sz="6" w:space="0" w:color="D5DDC6"/>
            <w:left w:val="single" w:sz="6" w:space="0" w:color="D5DDC6"/>
            <w:bottom w:val="single" w:sz="6" w:space="0" w:color="D5DDC6"/>
            <w:right w:val="single" w:sz="6" w:space="0" w:color="D5DDC6"/>
          </w:divBdr>
        </w:div>
        <w:div w:id="687634025">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596281164">
      <w:bodyDiv w:val="1"/>
      <w:marLeft w:val="0"/>
      <w:marRight w:val="0"/>
      <w:marTop w:val="0"/>
      <w:marBottom w:val="0"/>
      <w:divBdr>
        <w:top w:val="none" w:sz="0" w:space="0" w:color="auto"/>
        <w:left w:val="none" w:sz="0" w:space="0" w:color="auto"/>
        <w:bottom w:val="none" w:sz="0" w:space="0" w:color="auto"/>
        <w:right w:val="none" w:sz="0" w:space="0" w:color="auto"/>
      </w:divBdr>
      <w:divsChild>
        <w:div w:id="1040132698">
          <w:marLeft w:val="0"/>
          <w:marRight w:val="0"/>
          <w:marTop w:val="0"/>
          <w:marBottom w:val="109"/>
          <w:divBdr>
            <w:top w:val="single" w:sz="6" w:space="0" w:color="D5DDC6"/>
            <w:left w:val="single" w:sz="6" w:space="0" w:color="D5DDC6"/>
            <w:bottom w:val="single" w:sz="6" w:space="0" w:color="D5DDC6"/>
            <w:right w:val="single" w:sz="6" w:space="0" w:color="D5DDC6"/>
          </w:divBdr>
        </w:div>
        <w:div w:id="1561213758">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629511683">
      <w:bodyDiv w:val="1"/>
      <w:marLeft w:val="0"/>
      <w:marRight w:val="0"/>
      <w:marTop w:val="0"/>
      <w:marBottom w:val="0"/>
      <w:divBdr>
        <w:top w:val="none" w:sz="0" w:space="0" w:color="auto"/>
        <w:left w:val="none" w:sz="0" w:space="0" w:color="auto"/>
        <w:bottom w:val="none" w:sz="0" w:space="0" w:color="auto"/>
        <w:right w:val="none" w:sz="0" w:space="0" w:color="auto"/>
      </w:divBdr>
    </w:div>
    <w:div w:id="1801650669">
      <w:bodyDiv w:val="1"/>
      <w:marLeft w:val="0"/>
      <w:marRight w:val="0"/>
      <w:marTop w:val="0"/>
      <w:marBottom w:val="0"/>
      <w:divBdr>
        <w:top w:val="none" w:sz="0" w:space="0" w:color="auto"/>
        <w:left w:val="none" w:sz="0" w:space="0" w:color="auto"/>
        <w:bottom w:val="none" w:sz="0" w:space="0" w:color="auto"/>
        <w:right w:val="none" w:sz="0" w:space="0" w:color="auto"/>
      </w:divBdr>
    </w:div>
    <w:div w:id="1833401694">
      <w:bodyDiv w:val="1"/>
      <w:marLeft w:val="0"/>
      <w:marRight w:val="0"/>
      <w:marTop w:val="0"/>
      <w:marBottom w:val="0"/>
      <w:divBdr>
        <w:top w:val="none" w:sz="0" w:space="0" w:color="auto"/>
        <w:left w:val="none" w:sz="0" w:space="0" w:color="auto"/>
        <w:bottom w:val="none" w:sz="0" w:space="0" w:color="auto"/>
        <w:right w:val="none" w:sz="0" w:space="0" w:color="auto"/>
      </w:divBdr>
    </w:div>
    <w:div w:id="1973049782">
      <w:bodyDiv w:val="1"/>
      <w:marLeft w:val="0"/>
      <w:marRight w:val="0"/>
      <w:marTop w:val="0"/>
      <w:marBottom w:val="0"/>
      <w:divBdr>
        <w:top w:val="none" w:sz="0" w:space="0" w:color="auto"/>
        <w:left w:val="none" w:sz="0" w:space="0" w:color="auto"/>
        <w:bottom w:val="none" w:sz="0" w:space="0" w:color="auto"/>
        <w:right w:val="none" w:sz="0" w:space="0" w:color="auto"/>
      </w:divBdr>
      <w:divsChild>
        <w:div w:id="662048689">
          <w:marLeft w:val="0"/>
          <w:marRight w:val="0"/>
          <w:marTop w:val="0"/>
          <w:marBottom w:val="109"/>
          <w:divBdr>
            <w:top w:val="single" w:sz="6" w:space="0" w:color="D5DDC6"/>
            <w:left w:val="single" w:sz="6" w:space="0" w:color="D5DDC6"/>
            <w:bottom w:val="single" w:sz="6" w:space="0" w:color="D5DDC6"/>
            <w:right w:val="single" w:sz="6" w:space="0" w:color="D5DDC6"/>
          </w:divBdr>
        </w:div>
        <w:div w:id="975528086">
          <w:marLeft w:val="0"/>
          <w:marRight w:val="0"/>
          <w:marTop w:val="0"/>
          <w:marBottom w:val="109"/>
          <w:divBdr>
            <w:top w:val="single" w:sz="6" w:space="0" w:color="D5DDC6"/>
            <w:left w:val="single" w:sz="6" w:space="0" w:color="D5DDC6"/>
            <w:bottom w:val="single" w:sz="6" w:space="0" w:color="D5DDC6"/>
            <w:right w:val="single" w:sz="6" w:space="0" w:color="D5DDC6"/>
          </w:divBdr>
        </w:div>
        <w:div w:id="89786644">
          <w:marLeft w:val="0"/>
          <w:marRight w:val="0"/>
          <w:marTop w:val="0"/>
          <w:marBottom w:val="109"/>
          <w:divBdr>
            <w:top w:val="single" w:sz="6" w:space="0" w:color="D5DDC6"/>
            <w:left w:val="single" w:sz="6" w:space="0" w:color="D5DDC6"/>
            <w:bottom w:val="single" w:sz="6" w:space="0" w:color="D5DDC6"/>
            <w:right w:val="single" w:sz="6" w:space="0" w:color="D5DDC6"/>
          </w:divBdr>
        </w:div>
        <w:div w:id="492530882">
          <w:marLeft w:val="0"/>
          <w:marRight w:val="0"/>
          <w:marTop w:val="0"/>
          <w:marBottom w:val="109"/>
          <w:divBdr>
            <w:top w:val="single" w:sz="6" w:space="0" w:color="D5DDC6"/>
            <w:left w:val="single" w:sz="6" w:space="0" w:color="D5DDC6"/>
            <w:bottom w:val="single" w:sz="6" w:space="0" w:color="D5DDC6"/>
            <w:right w:val="single" w:sz="6" w:space="0" w:color="D5DDC6"/>
          </w:divBdr>
        </w:div>
        <w:div w:id="1467240844">
          <w:marLeft w:val="0"/>
          <w:marRight w:val="0"/>
          <w:marTop w:val="0"/>
          <w:marBottom w:val="109"/>
          <w:divBdr>
            <w:top w:val="single" w:sz="6" w:space="0" w:color="D5DDC6"/>
            <w:left w:val="single" w:sz="6" w:space="0" w:color="D5DDC6"/>
            <w:bottom w:val="single" w:sz="6" w:space="0" w:color="D5DDC6"/>
            <w:right w:val="single" w:sz="6" w:space="0" w:color="D5DDC6"/>
          </w:divBdr>
        </w:div>
        <w:div w:id="622543401">
          <w:marLeft w:val="0"/>
          <w:marRight w:val="0"/>
          <w:marTop w:val="0"/>
          <w:marBottom w:val="109"/>
          <w:divBdr>
            <w:top w:val="single" w:sz="6" w:space="0" w:color="D5DDC6"/>
            <w:left w:val="single" w:sz="6" w:space="0" w:color="D5DDC6"/>
            <w:bottom w:val="single" w:sz="6" w:space="0" w:color="D5DDC6"/>
            <w:right w:val="single" w:sz="6" w:space="0" w:color="D5DDC6"/>
          </w:divBdr>
        </w:div>
        <w:div w:id="1410036730">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1979451015">
      <w:bodyDiv w:val="1"/>
      <w:marLeft w:val="0"/>
      <w:marRight w:val="0"/>
      <w:marTop w:val="0"/>
      <w:marBottom w:val="0"/>
      <w:divBdr>
        <w:top w:val="none" w:sz="0" w:space="0" w:color="auto"/>
        <w:left w:val="none" w:sz="0" w:space="0" w:color="auto"/>
        <w:bottom w:val="none" w:sz="0" w:space="0" w:color="auto"/>
        <w:right w:val="none" w:sz="0" w:space="0" w:color="auto"/>
      </w:divBdr>
      <w:divsChild>
        <w:div w:id="1631548339">
          <w:marLeft w:val="0"/>
          <w:marRight w:val="0"/>
          <w:marTop w:val="0"/>
          <w:marBottom w:val="109"/>
          <w:divBdr>
            <w:top w:val="single" w:sz="6" w:space="0" w:color="D5DDC6"/>
            <w:left w:val="single" w:sz="6" w:space="0" w:color="D5DDC6"/>
            <w:bottom w:val="single" w:sz="6" w:space="0" w:color="D5DDC6"/>
            <w:right w:val="single" w:sz="6" w:space="0" w:color="D5DDC6"/>
          </w:divBdr>
        </w:div>
        <w:div w:id="887570302">
          <w:marLeft w:val="0"/>
          <w:marRight w:val="0"/>
          <w:marTop w:val="109"/>
          <w:marBottom w:val="0"/>
          <w:divBdr>
            <w:top w:val="single" w:sz="6" w:space="0" w:color="D5DDC6"/>
            <w:left w:val="single" w:sz="6" w:space="3" w:color="D5DDC6"/>
            <w:bottom w:val="single" w:sz="6" w:space="0" w:color="D5DDC6"/>
            <w:right w:val="single" w:sz="6" w:space="0" w:color="D5DDC6"/>
          </w:divBdr>
        </w:div>
        <w:div w:id="1336882037">
          <w:marLeft w:val="0"/>
          <w:marRight w:val="0"/>
          <w:marTop w:val="0"/>
          <w:marBottom w:val="109"/>
          <w:divBdr>
            <w:top w:val="single" w:sz="6" w:space="0" w:color="D5DDC6"/>
            <w:left w:val="single" w:sz="6" w:space="0" w:color="D5DDC6"/>
            <w:bottom w:val="single" w:sz="6" w:space="0" w:color="D5DDC6"/>
            <w:right w:val="single" w:sz="6" w:space="0" w:color="D5DDC6"/>
          </w:divBdr>
        </w:div>
        <w:div w:id="81718614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2063941314">
      <w:bodyDiv w:val="1"/>
      <w:marLeft w:val="0"/>
      <w:marRight w:val="0"/>
      <w:marTop w:val="0"/>
      <w:marBottom w:val="0"/>
      <w:divBdr>
        <w:top w:val="none" w:sz="0" w:space="0" w:color="auto"/>
        <w:left w:val="none" w:sz="0" w:space="0" w:color="auto"/>
        <w:bottom w:val="none" w:sz="0" w:space="0" w:color="auto"/>
        <w:right w:val="none" w:sz="0" w:space="0" w:color="auto"/>
      </w:divBdr>
      <w:divsChild>
        <w:div w:id="1098981985">
          <w:marLeft w:val="0"/>
          <w:marRight w:val="0"/>
          <w:marTop w:val="0"/>
          <w:marBottom w:val="109"/>
          <w:divBdr>
            <w:top w:val="single" w:sz="6" w:space="0" w:color="D5DDC6"/>
            <w:left w:val="single" w:sz="6" w:space="0" w:color="D5DDC6"/>
            <w:bottom w:val="single" w:sz="6" w:space="0" w:color="D5DDC6"/>
            <w:right w:val="single" w:sz="6" w:space="0" w:color="D5DDC6"/>
          </w:divBdr>
        </w:div>
        <w:div w:id="1309553824">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oprweb/test.jsp?filename=htmlformat8" TargetMode="External"/><Relationship Id="rId18" Type="http://schemas.openxmlformats.org/officeDocument/2006/relationships/hyperlink" Target="http://www.javatpoint.com/oprweb/test.jsp?filename=htmlformat11" TargetMode="External"/><Relationship Id="rId26" Type="http://schemas.openxmlformats.org/officeDocument/2006/relationships/image" Target="media/image9.png"/><Relationship Id="rId39" Type="http://schemas.openxmlformats.org/officeDocument/2006/relationships/hyperlink" Target="http://www.javatpoint.com/oprweb/test.jsp?filename=htmltable9" TargetMode="External"/><Relationship Id="rId21" Type="http://schemas.openxmlformats.org/officeDocument/2006/relationships/hyperlink" Target="http://www.javatpoint.com/oprweb/test.jsp?filename=htmlheading1" TargetMode="External"/><Relationship Id="rId34" Type="http://schemas.openxmlformats.org/officeDocument/2006/relationships/hyperlink" Target="http://www.javatpoint.com/oprweb/test.jsp?filename=htmltable4" TargetMode="External"/><Relationship Id="rId42" Type="http://schemas.openxmlformats.org/officeDocument/2006/relationships/hyperlink" Target="http://www.javatpoint.com/oprweb/test.jsp?filename=htmllists1" TargetMode="External"/><Relationship Id="rId47" Type="http://schemas.openxmlformats.org/officeDocument/2006/relationships/hyperlink" Target="http://www.javatpoint.com/html-description-list" TargetMode="External"/><Relationship Id="rId50" Type="http://schemas.openxmlformats.org/officeDocument/2006/relationships/hyperlink" Target="http://www.javatpoint.com/oprweb/test.jsp?filename=htmlorderedlist3" TargetMode="External"/><Relationship Id="rId55" Type="http://schemas.openxmlformats.org/officeDocument/2006/relationships/hyperlink" Target="http://www.javatpoint.com/oprweb/test.jsp?filename=htmlunorderedlist2" TargetMode="External"/><Relationship Id="rId7" Type="http://schemas.openxmlformats.org/officeDocument/2006/relationships/hyperlink" Target="http://www.javatpoint.com/oprweb/test.jsp?filename=htmlformat3" TargetMode="External"/><Relationship Id="rId2" Type="http://schemas.openxmlformats.org/officeDocument/2006/relationships/styles" Target="styles.xml"/><Relationship Id="rId16" Type="http://schemas.openxmlformats.org/officeDocument/2006/relationships/hyperlink" Target="http://www.javatpoint.com/oprweb/test.jsp?filename=htmlformat10" TargetMode="External"/><Relationship Id="rId20" Type="http://schemas.openxmlformats.org/officeDocument/2006/relationships/hyperlink" Target="http://www.javatpoint.com/oprweb/test.jsp?filename=htmlformat12" TargetMode="External"/><Relationship Id="rId29" Type="http://schemas.openxmlformats.org/officeDocument/2006/relationships/hyperlink" Target="http://www.javatpoint.com/oprweb/test.jsp?filename=htmlanchor1" TargetMode="External"/><Relationship Id="rId41" Type="http://schemas.openxmlformats.org/officeDocument/2006/relationships/image" Target="media/image11.png"/><Relationship Id="rId54" Type="http://schemas.openxmlformats.org/officeDocument/2006/relationships/hyperlink" Target="http://www.javatpoint.com/oprweb/test.jsp?filename=htmlunorderedlist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oprweb/test.jsp?filename=htmlformat2" TargetMode="External"/><Relationship Id="rId11" Type="http://schemas.openxmlformats.org/officeDocument/2006/relationships/hyperlink" Target="http://www.javatpoint.com/oprweb/test.jsp?filename=htmlformat6" TargetMode="External"/><Relationship Id="rId24" Type="http://schemas.openxmlformats.org/officeDocument/2006/relationships/image" Target="media/image7.png"/><Relationship Id="rId32" Type="http://schemas.openxmlformats.org/officeDocument/2006/relationships/hyperlink" Target="http://www.javatpoint.com/oprweb/test.jsp?filename=htmltable1" TargetMode="External"/><Relationship Id="rId37" Type="http://schemas.openxmlformats.org/officeDocument/2006/relationships/hyperlink" Target="http://www.javatpoint.com/oprweb/test.jsp?filename=htmltable2" TargetMode="External"/><Relationship Id="rId40" Type="http://schemas.openxmlformats.org/officeDocument/2006/relationships/hyperlink" Target="http://www.javatpoint.com/oprweb/test.jsp?filename=htmltable8" TargetMode="External"/><Relationship Id="rId45" Type="http://schemas.openxmlformats.org/officeDocument/2006/relationships/hyperlink" Target="http://www.javatpoint.com/html-unordered-list" TargetMode="External"/><Relationship Id="rId53" Type="http://schemas.openxmlformats.org/officeDocument/2006/relationships/hyperlink" Target="http://www.javatpoint.com/oprweb/test.jsp?filename=htmlorderedlist6" TargetMode="External"/><Relationship Id="rId58" Type="http://schemas.openxmlformats.org/officeDocument/2006/relationships/hyperlink" Target="http://www.javatpoint.com/oprweb/test.jsp?filename=htmldescriptionlist1" TargetMode="External"/><Relationship Id="rId5" Type="http://schemas.openxmlformats.org/officeDocument/2006/relationships/hyperlink" Target="http://www.javatpoint.com/oprweb/test.jsp?filename=htmlformat1"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www.javatpoint.com/oprweb/test.jsp?filename=htmlparagraph2" TargetMode="External"/><Relationship Id="rId36" Type="http://schemas.openxmlformats.org/officeDocument/2006/relationships/hyperlink" Target="http://www.javatpoint.com/oprweb/test.jsp?filename=htmltable6" TargetMode="External"/><Relationship Id="rId49" Type="http://schemas.openxmlformats.org/officeDocument/2006/relationships/hyperlink" Target="http://www.javatpoint.com/oprweb/test.jsp?filename=htmlorderedlist2" TargetMode="External"/><Relationship Id="rId57" Type="http://schemas.openxmlformats.org/officeDocument/2006/relationships/hyperlink" Target="http://www.javatpoint.com/oprweb/test.jsp?filename=htmlunorderedlist4" TargetMode="External"/><Relationship Id="rId61" Type="http://schemas.openxmlformats.org/officeDocument/2006/relationships/fontTable" Target="fontTable.xml"/><Relationship Id="rId10" Type="http://schemas.openxmlformats.org/officeDocument/2006/relationships/hyperlink" Target="http://www.javatpoint.com/oprweb/test.jsp?filename=htmlformat5" TargetMode="External"/><Relationship Id="rId19" Type="http://schemas.openxmlformats.org/officeDocument/2006/relationships/image" Target="media/image4.png"/><Relationship Id="rId31" Type="http://schemas.openxmlformats.org/officeDocument/2006/relationships/image" Target="media/image10.jpeg"/><Relationship Id="rId44" Type="http://schemas.openxmlformats.org/officeDocument/2006/relationships/hyperlink" Target="http://www.javatpoint.com/oprweb/test.jsp?filename=htmllists2" TargetMode="External"/><Relationship Id="rId52" Type="http://schemas.openxmlformats.org/officeDocument/2006/relationships/hyperlink" Target="http://www.javatpoint.com/oprweb/test.jsp?filename=htmlorderedlist5" TargetMode="External"/><Relationship Id="rId60" Type="http://schemas.openxmlformats.org/officeDocument/2006/relationships/hyperlink" Target="http://www.javatpoint.com/oprweb/test.jsp?filename=htmlform1" TargetMode="External"/><Relationship Id="rId4" Type="http://schemas.openxmlformats.org/officeDocument/2006/relationships/webSettings" Target="webSettings.xml"/><Relationship Id="rId9" Type="http://schemas.openxmlformats.org/officeDocument/2006/relationships/hyperlink" Target="http://www.javatpoint.com/oprweb/test.jsp?filename=htmlformat4" TargetMode="External"/><Relationship Id="rId14" Type="http://schemas.openxmlformats.org/officeDocument/2006/relationships/hyperlink" Target="http://www.javatpoint.com/oprweb/test.jsp?filename=htmlformat9" TargetMode="External"/><Relationship Id="rId22" Type="http://schemas.openxmlformats.org/officeDocument/2006/relationships/image" Target="media/image5.png"/><Relationship Id="rId27" Type="http://schemas.openxmlformats.org/officeDocument/2006/relationships/hyperlink" Target="http://www.javatpoint.com/oprweb/test.jsp?filename=htmlparagraph1" TargetMode="External"/><Relationship Id="rId30" Type="http://schemas.openxmlformats.org/officeDocument/2006/relationships/hyperlink" Target="http://www.javatpoint.com/oprweb/test.jsp?filename=htmlimage1" TargetMode="External"/><Relationship Id="rId35" Type="http://schemas.openxmlformats.org/officeDocument/2006/relationships/hyperlink" Target="http://www.javatpoint.com/oprweb/test.jsp?filename=htmltable5" TargetMode="External"/><Relationship Id="rId43" Type="http://schemas.openxmlformats.org/officeDocument/2006/relationships/hyperlink" Target="http://www.javatpoint.com/html-ordered-list" TargetMode="External"/><Relationship Id="rId48" Type="http://schemas.openxmlformats.org/officeDocument/2006/relationships/hyperlink" Target="http://www.javatpoint.com/oprweb/test.jsp?filename=htmlorderedlist1" TargetMode="External"/><Relationship Id="rId56" Type="http://schemas.openxmlformats.org/officeDocument/2006/relationships/hyperlink" Target="http://www.javatpoint.com/oprweb/test.jsp?filename=htmlunorderedlist3" TargetMode="External"/><Relationship Id="rId8" Type="http://schemas.openxmlformats.org/officeDocument/2006/relationships/image" Target="media/image1.png"/><Relationship Id="rId51" Type="http://schemas.openxmlformats.org/officeDocument/2006/relationships/hyperlink" Target="http://www.javatpoint.com/oprweb/test.jsp?filename=htmlorderedlist4" TargetMode="External"/><Relationship Id="rId3" Type="http://schemas.openxmlformats.org/officeDocument/2006/relationships/settings" Target="settings.xml"/><Relationship Id="rId12" Type="http://schemas.openxmlformats.org/officeDocument/2006/relationships/hyperlink" Target="http://www.javatpoint.com/oprweb/test.jsp?filename=htmlformat7"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www.javatpoint.com/oprweb/test.jsp?filename=htmltable3" TargetMode="External"/><Relationship Id="rId38" Type="http://schemas.openxmlformats.org/officeDocument/2006/relationships/hyperlink" Target="http://www.javatpoint.com/oprweb/test.jsp?filename=htmltable7" TargetMode="External"/><Relationship Id="rId46" Type="http://schemas.openxmlformats.org/officeDocument/2006/relationships/hyperlink" Target="http://www.javatpoint.com/oprweb/test.jsp?filename=htmllists3" TargetMode="External"/><Relationship Id="rId59" Type="http://schemas.openxmlformats.org/officeDocument/2006/relationships/hyperlink" Target="http://www.javatpoint.com/htm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35</Pages>
  <Words>5328</Words>
  <Characters>30370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TENY</dc:creator>
  <cp:lastModifiedBy>Thasneem</cp:lastModifiedBy>
  <cp:revision>3</cp:revision>
  <dcterms:created xsi:type="dcterms:W3CDTF">2018-07-16T09:18:00Z</dcterms:created>
  <dcterms:modified xsi:type="dcterms:W3CDTF">2018-08-01T06:25:00Z</dcterms:modified>
</cp:coreProperties>
</file>